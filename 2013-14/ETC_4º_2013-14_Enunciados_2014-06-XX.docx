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18F" w:rsidRDefault="00A322D1" w:rsidP="000E418F">
      <w:pPr>
        <w:tabs>
          <w:tab w:val="center" w:pos="5245"/>
          <w:tab w:val="right" w:pos="10466"/>
        </w:tabs>
        <w:rPr>
          <w:rFonts w:asciiTheme="minorHAnsi" w:hAnsiTheme="minorHAnsi" w:cs="Arial"/>
          <w:b/>
        </w:rPr>
        <w:pPrChange w:id="0" w:author="Alvaro Doménech" w:date="2014-06-17T09:45:00Z">
          <w:pPr/>
        </w:pPrChange>
      </w:pPr>
      <w:r w:rsidRPr="00007547">
        <w:rPr>
          <w:rFonts w:asciiTheme="minorHAnsi" w:hAnsiTheme="minorHAnsi" w:cs="Arial"/>
          <w:b/>
        </w:rPr>
        <w:t xml:space="preserve">Examen </w:t>
      </w:r>
      <w:r w:rsidR="002739CC">
        <w:rPr>
          <w:rFonts w:asciiTheme="minorHAnsi" w:hAnsiTheme="minorHAnsi" w:cs="Arial"/>
          <w:b/>
        </w:rPr>
        <w:t>Cuarto</w:t>
      </w:r>
      <w:r w:rsidRPr="00007547">
        <w:rPr>
          <w:rFonts w:asciiTheme="minorHAnsi" w:hAnsiTheme="minorHAnsi" w:cs="Arial"/>
          <w:b/>
        </w:rPr>
        <w:t xml:space="preserve"> Parcial</w:t>
      </w:r>
      <w:ins w:id="1" w:author="Alvaro Doménech" w:date="2014-06-17T09:45:00Z">
        <w:r w:rsidR="00791A34">
          <w:rPr>
            <w:rFonts w:asciiTheme="minorHAnsi" w:hAnsiTheme="minorHAnsi" w:cs="Arial"/>
            <w:b/>
          </w:rPr>
          <w:tab/>
        </w:r>
      </w:ins>
      <w:r w:rsidR="00EC132B" w:rsidRPr="00A322D1">
        <w:rPr>
          <w:rFonts w:asciiTheme="minorHAnsi" w:hAnsiTheme="minorHAnsi" w:cs="Arial"/>
          <w:b/>
          <w:sz w:val="28"/>
          <w:szCs w:val="28"/>
        </w:rPr>
        <w:t xml:space="preserve">ESTRUCTURA DE </w:t>
      </w:r>
      <w:del w:id="2" w:author="Alvaro Doménech" w:date="2014-06-17T09:45:00Z">
        <w:r w:rsidR="00EC132B" w:rsidRPr="00A322D1" w:rsidDel="00791A34">
          <w:rPr>
            <w:rFonts w:asciiTheme="minorHAnsi" w:hAnsiTheme="minorHAnsi" w:cs="Arial"/>
            <w:b/>
            <w:sz w:val="28"/>
            <w:szCs w:val="28"/>
          </w:rPr>
          <w:delText>COMPUTADORES</w:delText>
        </w:r>
      </w:del>
      <w:ins w:id="3" w:author="Alvaro Doménech" w:date="2014-06-17T09:45:00Z">
        <w:r w:rsidR="00791A34" w:rsidRPr="00A322D1">
          <w:rPr>
            <w:rFonts w:asciiTheme="minorHAnsi" w:hAnsiTheme="minorHAnsi" w:cs="Arial"/>
            <w:b/>
            <w:sz w:val="28"/>
            <w:szCs w:val="28"/>
          </w:rPr>
          <w:t>COMPUTADORES</w:t>
        </w:r>
        <w:r w:rsidR="00791A34">
          <w:rPr>
            <w:rFonts w:asciiTheme="minorHAnsi" w:hAnsiTheme="minorHAnsi" w:cs="Arial"/>
            <w:b/>
          </w:rPr>
          <w:tab/>
        </w:r>
      </w:ins>
      <w:r w:rsidR="002739CC">
        <w:rPr>
          <w:rFonts w:asciiTheme="minorHAnsi" w:hAnsiTheme="minorHAnsi" w:cs="Arial"/>
          <w:b/>
        </w:rPr>
        <w:t>Junio</w:t>
      </w:r>
      <w:r w:rsidRPr="00007547">
        <w:rPr>
          <w:rFonts w:asciiTheme="minorHAnsi" w:hAnsiTheme="minorHAnsi" w:cs="Arial"/>
          <w:b/>
        </w:rPr>
        <w:t xml:space="preserve">  201</w:t>
      </w:r>
      <w:r w:rsidR="009320BB">
        <w:rPr>
          <w:rFonts w:asciiTheme="minorHAnsi" w:hAnsiTheme="minorHAnsi" w:cs="Arial"/>
          <w:b/>
        </w:rPr>
        <w:t>4</w:t>
      </w:r>
    </w:p>
    <w:tbl>
      <w:tblPr>
        <w:tblW w:w="0" w:type="auto"/>
        <w:tblInd w:w="-323" w:type="dxa"/>
        <w:tblLayout w:type="fixed"/>
        <w:tblLook w:val="0000"/>
      </w:tblPr>
      <w:tblGrid>
        <w:gridCol w:w="7235"/>
        <w:gridCol w:w="1985"/>
        <w:gridCol w:w="1701"/>
      </w:tblGrid>
      <w:tr w:rsidR="00EC132B" w:rsidRPr="00007547">
        <w:tc>
          <w:tcPr>
            <w:tcW w:w="7235" w:type="dxa"/>
            <w:tcBorders>
              <w:bottom w:val="single" w:sz="4" w:space="0" w:color="000000"/>
            </w:tcBorders>
            <w:shd w:val="clear" w:color="auto" w:fill="auto"/>
          </w:tcPr>
          <w:p w:rsidR="000E418F" w:rsidRDefault="00EC132B" w:rsidP="000E418F">
            <w:pPr>
              <w:snapToGrid w:val="0"/>
              <w:spacing w:after="0"/>
              <w:jc w:val="center"/>
              <w:rPr>
                <w:rFonts w:asciiTheme="minorHAnsi" w:hAnsiTheme="minorHAnsi" w:cs="Arial"/>
                <w:b/>
              </w:rPr>
              <w:pPrChange w:id="4" w:author="Alvaro Doménech" w:date="2014-06-17T09:48:00Z">
                <w:pPr>
                  <w:snapToGrid w:val="0"/>
                  <w:jc w:val="center"/>
                </w:pPr>
              </w:pPrChange>
            </w:pPr>
            <w:r w:rsidRPr="00007547">
              <w:rPr>
                <w:rFonts w:asciiTheme="minorHAnsi" w:hAnsiTheme="minorHAnsi" w:cs="Arial"/>
                <w:b/>
              </w:rPr>
              <w:t>Apellidos y Nombre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E418F" w:rsidRDefault="00EC132B" w:rsidP="000E418F">
            <w:pPr>
              <w:snapToGrid w:val="0"/>
              <w:spacing w:after="0"/>
              <w:jc w:val="center"/>
              <w:rPr>
                <w:rFonts w:asciiTheme="minorHAnsi" w:hAnsiTheme="minorHAnsi" w:cs="Arial"/>
                <w:b/>
              </w:rPr>
              <w:pPrChange w:id="5" w:author="Alvaro Doménech" w:date="2014-06-17T09:48:00Z">
                <w:pPr>
                  <w:snapToGrid w:val="0"/>
                  <w:jc w:val="center"/>
                </w:pPr>
              </w:pPrChange>
            </w:pPr>
            <w:r w:rsidRPr="00007547">
              <w:rPr>
                <w:rFonts w:asciiTheme="minorHAnsi" w:hAnsiTheme="minorHAnsi" w:cs="Arial"/>
                <w:b/>
              </w:rPr>
              <w:t>DNI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0E418F" w:rsidRDefault="00EC132B" w:rsidP="000E418F">
            <w:pPr>
              <w:snapToGrid w:val="0"/>
              <w:spacing w:after="0"/>
              <w:jc w:val="center"/>
              <w:rPr>
                <w:rFonts w:asciiTheme="minorHAnsi" w:hAnsiTheme="minorHAnsi" w:cs="Arial"/>
                <w:b/>
              </w:rPr>
              <w:pPrChange w:id="6" w:author="Alvaro Doménech" w:date="2014-06-17T09:48:00Z">
                <w:pPr>
                  <w:snapToGrid w:val="0"/>
                  <w:jc w:val="center"/>
                </w:pPr>
              </w:pPrChange>
            </w:pPr>
            <w:r w:rsidRPr="00007547">
              <w:rPr>
                <w:rFonts w:asciiTheme="minorHAnsi" w:hAnsiTheme="minorHAnsi" w:cs="Arial"/>
                <w:b/>
              </w:rPr>
              <w:t>Grupo</w:t>
            </w:r>
          </w:p>
        </w:tc>
      </w:tr>
      <w:tr w:rsidR="00EC132B" w:rsidRPr="00007547">
        <w:trPr>
          <w:trHeight w:val="724"/>
        </w:trPr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132B" w:rsidRPr="00007547" w:rsidRDefault="00EC132B">
            <w:pPr>
              <w:snapToGrid w:val="0"/>
              <w:rPr>
                <w:rFonts w:asciiTheme="minorHAnsi" w:hAnsiTheme="minorHAnsi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132B" w:rsidRPr="00007547" w:rsidRDefault="00EC132B">
            <w:pPr>
              <w:snapToGrid w:val="0"/>
              <w:rPr>
                <w:rFonts w:asciiTheme="minorHAnsi" w:hAnsiTheme="minorHAnsi" w:cs="Arial"/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132B" w:rsidRPr="00007547" w:rsidRDefault="00EC132B">
            <w:pPr>
              <w:snapToGrid w:val="0"/>
              <w:rPr>
                <w:rFonts w:asciiTheme="minorHAnsi" w:hAnsiTheme="minorHAnsi" w:cs="Arial"/>
                <w:b/>
              </w:rPr>
            </w:pPr>
          </w:p>
        </w:tc>
      </w:tr>
    </w:tbl>
    <w:p w:rsidR="00FE2754" w:rsidRDefault="00FE2754" w:rsidP="00EC132B">
      <w:pPr>
        <w:pStyle w:val="Prrafodelista1"/>
        <w:spacing w:after="0"/>
        <w:jc w:val="both"/>
        <w:rPr>
          <w:rFonts w:asciiTheme="minorHAnsi" w:hAnsiTheme="minorHAnsi" w:cs="Arial"/>
        </w:rPr>
      </w:pPr>
    </w:p>
    <w:p w:rsidR="00FE2754" w:rsidRDefault="00FE2754" w:rsidP="00FE2754">
      <w:pPr>
        <w:pStyle w:val="Prrafodelista1"/>
        <w:spacing w:after="0"/>
        <w:jc w:val="both"/>
      </w:pPr>
      <w:r w:rsidRPr="002739CC">
        <w:rPr>
          <w:rFonts w:asciiTheme="minorHAnsi" w:hAnsiTheme="minorHAnsi" w:cs="Arial"/>
          <w:b/>
          <w:sz w:val="28"/>
        </w:rPr>
        <w:t xml:space="preserve">1) </w:t>
      </w:r>
      <w:r>
        <w:t xml:space="preserve">En un sistema como el que se indica en la figura se va a reproducir un video </w:t>
      </w:r>
      <w:del w:id="7" w:author="arobles" w:date="2014-06-16T12:25:00Z">
        <w:r w:rsidDel="00357F82">
          <w:delText>4k (</w:delText>
        </w:r>
      </w:del>
      <w:ins w:id="8" w:author="arobles" w:date="2014-06-16T12:25:00Z">
        <w:r w:rsidR="00357F82">
          <w:t xml:space="preserve">de </w:t>
        </w:r>
      </w:ins>
      <w:r>
        <w:rPr>
          <w:rFonts w:ascii="Arial" w:hAnsi="Arial" w:cs="Arial"/>
          <w:color w:val="000000"/>
          <w:sz w:val="20"/>
          <w:szCs w:val="20"/>
          <w:highlight w:val="white"/>
        </w:rPr>
        <w:t>3840x2160x24 bits</w:t>
      </w:r>
      <w:del w:id="9" w:author="arobles" w:date="2014-06-16T12:26:00Z">
        <w:r w:rsidDel="00357F82">
          <w:rPr>
            <w:rFonts w:ascii="Arial" w:hAnsi="Arial" w:cs="Arial"/>
            <w:color w:val="000000"/>
            <w:sz w:val="20"/>
            <w:szCs w:val="20"/>
            <w:highlight w:val="white"/>
          </w:rPr>
          <w:delText>)</w:delText>
        </w:r>
      </w:del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 30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fps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>
        <w:t>de 1 minuto de duración, codificado en H265 con una tasa de 30Mbits/s, incluyendo audio 5.1 de 16 bits por canal y 48khz de frecuencia de muestreo.</w:t>
      </w:r>
    </w:p>
    <w:p w:rsidR="000E418F" w:rsidRDefault="00FE2754" w:rsidP="000E418F">
      <w:pPr>
        <w:autoSpaceDE w:val="0"/>
        <w:autoSpaceDN w:val="0"/>
        <w:adjustRightInd w:val="0"/>
        <w:spacing w:line="259" w:lineRule="atLeast"/>
        <w:jc w:val="center"/>
        <w:rPr>
          <w:rFonts w:cs="Calibri"/>
        </w:rPr>
        <w:pPrChange w:id="10" w:author="Alvaro Doménech" w:date="2014-06-17T09:50:00Z">
          <w:pPr>
            <w:autoSpaceDE w:val="0"/>
            <w:autoSpaceDN w:val="0"/>
            <w:adjustRightInd w:val="0"/>
            <w:spacing w:line="259" w:lineRule="atLeast"/>
          </w:pPr>
        </w:pPrChange>
      </w:pPr>
      <w:r>
        <w:rPr>
          <w:rFonts w:cs="Calibri"/>
          <w:noProof/>
          <w:lang w:eastAsia="es-ES"/>
        </w:rPr>
        <w:drawing>
          <wp:inline distT="0" distB="0" distL="0" distR="0">
            <wp:extent cx="5236845" cy="313944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mv="urn:schemas-microsoft-com:mac:vml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754" w:rsidRDefault="00FE2754" w:rsidP="00FE2754">
      <w:pPr>
        <w:autoSpaceDE w:val="0"/>
        <w:autoSpaceDN w:val="0"/>
        <w:adjustRightInd w:val="0"/>
        <w:spacing w:line="259" w:lineRule="atLeast"/>
        <w:rPr>
          <w:rFonts w:cs="Calibri"/>
        </w:rPr>
      </w:pPr>
      <w:r>
        <w:rPr>
          <w:rFonts w:cs="Calibri"/>
        </w:rPr>
        <w:t>La película, la tenemos en un CD-ROM.</w:t>
      </w:r>
    </w:p>
    <w:p w:rsidR="00FE2754" w:rsidRPr="00310663" w:rsidRDefault="002739CC" w:rsidP="002739CC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160" w:line="259" w:lineRule="atLeast"/>
        <w:rPr>
          <w:rFonts w:cs="Calibri"/>
        </w:rPr>
      </w:pPr>
      <w:r>
        <w:rPr>
          <w:rFonts w:cs="Calibri"/>
        </w:rPr>
        <w:t xml:space="preserve">(1 punto) </w:t>
      </w:r>
      <w:r w:rsidR="00FE2754">
        <w:rPr>
          <w:rFonts w:cs="Calibri"/>
        </w:rPr>
        <w:t>Cuanto ocupará la película en el formato H265 y cuanto ocupará descomprimida (</w:t>
      </w:r>
      <w:proofErr w:type="spellStart"/>
      <w:r w:rsidR="00FE2754">
        <w:rPr>
          <w:rFonts w:cs="Calibri"/>
        </w:rPr>
        <w:t>video+audio</w:t>
      </w:r>
      <w:proofErr w:type="spellEnd"/>
      <w:r w:rsidR="00FE2754">
        <w:rPr>
          <w:rFonts w:cs="Calibri"/>
        </w:rPr>
        <w:t>).</w:t>
      </w:r>
    </w:p>
    <w:p w:rsidR="00DF7904" w:rsidRDefault="00DF790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</w:rPr>
      </w:pPr>
      <w:r w:rsidRPr="00DF7904">
        <w:rPr>
          <w:color w:val="FF0000"/>
        </w:rPr>
        <w:t xml:space="preserve"> </w:t>
      </w:r>
    </w:p>
    <w:p w:rsidR="002739CC" w:rsidRDefault="00FE275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</w:rPr>
      </w:pPr>
      <w:r>
        <w:rPr>
          <w:color w:val="FF0000"/>
        </w:rPr>
        <w:br/>
      </w:r>
    </w:p>
    <w:p w:rsidR="002739CC" w:rsidRDefault="002739CC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</w:rPr>
      </w:pPr>
    </w:p>
    <w:p w:rsidR="002739CC" w:rsidRDefault="002739CC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</w:rPr>
      </w:pPr>
    </w:p>
    <w:p w:rsidR="00FE2754" w:rsidRPr="00202FCA" w:rsidRDefault="00FE275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</w:rPr>
      </w:pPr>
    </w:p>
    <w:p w:rsidR="00FE2754" w:rsidRDefault="002739CC" w:rsidP="00E00A9A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160" w:line="259" w:lineRule="atLeast"/>
        <w:jc w:val="both"/>
        <w:rPr>
          <w:rFonts w:cs="Calibri"/>
        </w:rPr>
      </w:pPr>
      <w:r>
        <w:rPr>
          <w:rFonts w:cs="Calibri"/>
        </w:rPr>
        <w:t xml:space="preserve">(0.5 puntos) </w:t>
      </w:r>
      <w:r w:rsidR="00FE2754">
        <w:rPr>
          <w:rFonts w:cs="Calibri"/>
        </w:rPr>
        <w:t xml:space="preserve">Qué velocidad deberá tener el lector de CD-ROM para poder reproducir la película. Indicar el dato </w:t>
      </w:r>
      <w:del w:id="11" w:author="Alvaro Doménech" w:date="2014-06-17T11:48:00Z">
        <w:r w:rsidR="00FE2754" w:rsidDel="00D86259">
          <w:rPr>
            <w:rFonts w:cs="Calibri"/>
          </w:rPr>
          <w:delText xml:space="preserve">tanto </w:delText>
        </w:r>
      </w:del>
      <w:r w:rsidR="00FE2754">
        <w:rPr>
          <w:rFonts w:cs="Calibri"/>
        </w:rPr>
        <w:t>en bytes por segundo</w:t>
      </w:r>
      <w:ins w:id="12" w:author="Alvaro Doménech" w:date="2014-06-17T11:49:00Z">
        <w:r w:rsidR="00D86259">
          <w:rPr>
            <w:rFonts w:cs="Calibri"/>
          </w:rPr>
          <w:t>.</w:t>
        </w:r>
      </w:ins>
      <w:del w:id="13" w:author="Alvaro Doménech" w:date="2014-06-17T11:49:00Z">
        <w:r w:rsidR="00FE2754" w:rsidDel="00D86259">
          <w:rPr>
            <w:rFonts w:cs="Calibri"/>
          </w:rPr>
          <w:delText xml:space="preserve"> como en relación a un CD estándar (ejemplo 40x)</w:delText>
        </w:r>
      </w:del>
    </w:p>
    <w:p w:rsidR="002739CC" w:rsidRDefault="002739CC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  <w:lang w:val="en-US"/>
        </w:rPr>
      </w:pPr>
    </w:p>
    <w:p w:rsidR="00DF7904" w:rsidRDefault="00DF790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  <w:lang w:val="en-US"/>
        </w:rPr>
      </w:pPr>
    </w:p>
    <w:p w:rsidR="00DF7904" w:rsidRDefault="00DF790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  <w:lang w:val="en-US"/>
        </w:rPr>
      </w:pPr>
    </w:p>
    <w:p w:rsidR="00DF7904" w:rsidRDefault="00DF790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</w:pPr>
    </w:p>
    <w:p w:rsidR="00FE2754" w:rsidRPr="00D12FEE" w:rsidRDefault="00FE275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</w:pPr>
    </w:p>
    <w:p w:rsidR="00FE2754" w:rsidRDefault="002739CC" w:rsidP="00E00A9A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160" w:line="259" w:lineRule="atLeast"/>
        <w:jc w:val="both"/>
        <w:rPr>
          <w:rFonts w:cs="Calibri"/>
        </w:rPr>
      </w:pPr>
      <w:r>
        <w:rPr>
          <w:rFonts w:cs="Calibri"/>
        </w:rPr>
        <w:lastRenderedPageBreak/>
        <w:t xml:space="preserve">(2 puntos) </w:t>
      </w:r>
      <w:r w:rsidR="00FE2754">
        <w:rPr>
          <w:rFonts w:cs="Calibri"/>
        </w:rPr>
        <w:t xml:space="preserve">Se va a utilizar la CPU para decodificar la película, de forma que se va a mover la película comprimida por DMA </w:t>
      </w:r>
      <w:r w:rsidR="00357F82">
        <w:rPr>
          <w:rFonts w:cs="Calibri"/>
        </w:rPr>
        <w:t xml:space="preserve">del CD (a 30Mbps) a Memoria RAM. </w:t>
      </w:r>
      <w:ins w:id="14" w:author="arobles" w:date="2014-06-16T12:30:00Z">
        <w:r w:rsidR="00357F82">
          <w:rPr>
            <w:rFonts w:cs="Calibri"/>
          </w:rPr>
          <w:t>Por su parte</w:t>
        </w:r>
      </w:ins>
      <w:ins w:id="15" w:author="arobles" w:date="2014-06-16T12:21:00Z">
        <w:r w:rsidR="00357F82">
          <w:rPr>
            <w:rFonts w:cs="Calibri"/>
          </w:rPr>
          <w:t xml:space="preserve">, </w:t>
        </w:r>
      </w:ins>
      <w:del w:id="16" w:author="arobles" w:date="2014-06-16T12:21:00Z">
        <w:r w:rsidR="00FE2754" w:rsidDel="00357F82">
          <w:rPr>
            <w:rFonts w:cs="Calibri"/>
          </w:rPr>
          <w:delText xml:space="preserve"> y </w:delText>
        </w:r>
      </w:del>
      <w:r w:rsidR="00FE2754">
        <w:rPr>
          <w:rFonts w:cs="Calibri"/>
        </w:rPr>
        <w:t xml:space="preserve">la CPU </w:t>
      </w:r>
      <w:del w:id="17" w:author="arobles" w:date="2014-06-16T12:31:00Z">
        <w:r w:rsidR="00FE2754" w:rsidDel="00357F82">
          <w:rPr>
            <w:rFonts w:cs="Calibri"/>
          </w:rPr>
          <w:delText xml:space="preserve">va </w:delText>
        </w:r>
      </w:del>
      <w:ins w:id="18" w:author="arobles" w:date="2014-06-16T12:31:00Z">
        <w:r w:rsidR="00357F82">
          <w:rPr>
            <w:rFonts w:cs="Calibri"/>
          </w:rPr>
          <w:t xml:space="preserve">irá </w:t>
        </w:r>
      </w:ins>
      <w:del w:id="19" w:author="arobles" w:date="2014-06-16T12:22:00Z">
        <w:r w:rsidR="00FE2754" w:rsidDel="00357F82">
          <w:rPr>
            <w:rFonts w:cs="Calibri"/>
          </w:rPr>
          <w:delText xml:space="preserve">a </w:delText>
        </w:r>
      </w:del>
      <w:del w:id="20" w:author="arobles" w:date="2014-06-16T12:31:00Z">
        <w:r w:rsidR="00FE2754" w:rsidDel="00357F82">
          <w:rPr>
            <w:rFonts w:cs="Calibri"/>
          </w:rPr>
          <w:delText>leer</w:delText>
        </w:r>
      </w:del>
      <w:ins w:id="21" w:author="arobles" w:date="2014-06-16T12:31:00Z">
        <w:r w:rsidR="00357F82">
          <w:rPr>
            <w:rFonts w:cs="Calibri"/>
          </w:rPr>
          <w:t>leyendo</w:t>
        </w:r>
      </w:ins>
      <w:r w:rsidR="00FE2754">
        <w:rPr>
          <w:rFonts w:cs="Calibri"/>
        </w:rPr>
        <w:t xml:space="preserve"> de Memoria RAM, </w:t>
      </w:r>
      <w:del w:id="22" w:author="arobles" w:date="2014-06-16T12:32:00Z">
        <w:r w:rsidR="00FE2754" w:rsidDel="00AC08A1">
          <w:rPr>
            <w:rFonts w:cs="Calibri"/>
          </w:rPr>
          <w:delText>procesa</w:delText>
        </w:r>
      </w:del>
      <w:del w:id="23" w:author="arobles" w:date="2014-06-16T12:31:00Z">
        <w:r w:rsidR="00FE2754" w:rsidDel="00AC08A1">
          <w:rPr>
            <w:rFonts w:cs="Calibri"/>
          </w:rPr>
          <w:delText>r</w:delText>
        </w:r>
      </w:del>
      <w:ins w:id="24" w:author="arobles" w:date="2014-06-16T12:32:00Z">
        <w:r w:rsidR="00AC08A1">
          <w:rPr>
            <w:rFonts w:cs="Calibri"/>
          </w:rPr>
          <w:t>procesando</w:t>
        </w:r>
      </w:ins>
      <w:r w:rsidR="00FE2754">
        <w:rPr>
          <w:rFonts w:cs="Calibri"/>
        </w:rPr>
        <w:t xml:space="preserve"> y </w:t>
      </w:r>
      <w:del w:id="25" w:author="arobles" w:date="2014-06-16T12:31:00Z">
        <w:r w:rsidR="00FE2754" w:rsidDel="00AC08A1">
          <w:rPr>
            <w:rFonts w:cs="Calibri"/>
          </w:rPr>
          <w:delText xml:space="preserve">escribir </w:delText>
        </w:r>
      </w:del>
      <w:ins w:id="26" w:author="arobles" w:date="2014-06-16T12:31:00Z">
        <w:r w:rsidR="00AC08A1">
          <w:rPr>
            <w:rFonts w:cs="Calibri"/>
          </w:rPr>
          <w:t xml:space="preserve">escribiendo </w:t>
        </w:r>
      </w:ins>
      <w:r w:rsidR="00FE2754">
        <w:rPr>
          <w:rFonts w:cs="Calibri"/>
        </w:rPr>
        <w:t xml:space="preserve">las imágenes descomprimidas en Memoria de Vídeo (vía GPU) y el sonido en el dispositivo de audio. Indicar el ancho de banda necesario en todos los buses y el porcentaje de ocupación. Asumir que </w:t>
      </w:r>
      <w:del w:id="27" w:author="arobles" w:date="2014-06-16T12:33:00Z">
        <w:r w:rsidR="00FE2754" w:rsidDel="00AC08A1">
          <w:rPr>
            <w:rFonts w:cs="Calibri"/>
          </w:rPr>
          <w:delText>nada más empieza a</w:delText>
        </w:r>
      </w:del>
      <w:ins w:id="28" w:author="arobles" w:date="2014-06-16T12:33:00Z">
        <w:r w:rsidR="00AC08A1">
          <w:rPr>
            <w:rFonts w:cs="Calibri"/>
          </w:rPr>
          <w:t xml:space="preserve">al mismo tiempo que se </w:t>
        </w:r>
      </w:ins>
      <w:r w:rsidR="00FE2754">
        <w:rPr>
          <w:rFonts w:cs="Calibri"/>
        </w:rPr>
        <w:t>copia</w:t>
      </w:r>
      <w:del w:id="29" w:author="arobles" w:date="2014-06-16T12:33:00Z">
        <w:r w:rsidR="00FE2754" w:rsidDel="00AC08A1">
          <w:rPr>
            <w:rFonts w:cs="Calibri"/>
          </w:rPr>
          <w:delText>rse</w:delText>
        </w:r>
      </w:del>
      <w:r w:rsidR="00FE2754">
        <w:rPr>
          <w:rFonts w:cs="Calibri"/>
        </w:rPr>
        <w:t xml:space="preserve"> la información comprimida en memoria se </w:t>
      </w:r>
      <w:del w:id="30" w:author="arobles" w:date="2014-06-16T12:34:00Z">
        <w:r w:rsidR="00FE2754" w:rsidDel="00AC08A1">
          <w:rPr>
            <w:rFonts w:cs="Calibri"/>
          </w:rPr>
          <w:delText xml:space="preserve">empieza </w:delText>
        </w:r>
      </w:del>
      <w:ins w:id="31" w:author="arobles" w:date="2014-06-16T12:34:00Z">
        <w:r w:rsidR="00AC08A1">
          <w:rPr>
            <w:rFonts w:cs="Calibri"/>
          </w:rPr>
          <w:t>realiza  l</w:t>
        </w:r>
      </w:ins>
      <w:r w:rsidR="00FE2754">
        <w:rPr>
          <w:rFonts w:cs="Calibri"/>
        </w:rPr>
        <w:t>a reproduc</w:t>
      </w:r>
      <w:ins w:id="32" w:author="arobles" w:date="2014-06-16T12:34:00Z">
        <w:r w:rsidR="00AC08A1">
          <w:rPr>
            <w:rFonts w:cs="Calibri"/>
          </w:rPr>
          <w:t>ción</w:t>
        </w:r>
      </w:ins>
      <w:del w:id="33" w:author="arobles" w:date="2014-06-16T12:34:00Z">
        <w:r w:rsidR="00FE2754" w:rsidDel="00AC08A1">
          <w:rPr>
            <w:rFonts w:cs="Calibri"/>
          </w:rPr>
          <w:delText>ir</w:delText>
        </w:r>
      </w:del>
      <w:r w:rsidR="00FE2754">
        <w:rPr>
          <w:rFonts w:cs="Calibri"/>
        </w:rPr>
        <w:t>. No se tendrá en cuenta el ancho de banda consumido por la lectura de instrucciones</w:t>
      </w:r>
      <w:del w:id="34" w:author="arobles" w:date="2014-06-16T12:27:00Z">
        <w:r w:rsidR="00FE2754" w:rsidDel="00357F82">
          <w:rPr>
            <w:rFonts w:cs="Calibri"/>
          </w:rPr>
          <w:delText xml:space="preserve"> ni por el RAMDAC</w:delText>
        </w:r>
      </w:del>
      <w:r w:rsidR="00FE2754">
        <w:rPr>
          <w:rFonts w:cs="Calibri"/>
        </w:rPr>
        <w:t>.</w:t>
      </w:r>
    </w:p>
    <w:p w:rsidR="002739CC" w:rsidRDefault="00FE275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</w:pPr>
      <w:r w:rsidRPr="00D12FEE">
        <w:t>SATA:</w:t>
      </w:r>
      <w:r w:rsidR="00DF7904"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t xml:space="preserve">NS: </w:t>
      </w:r>
      <w:r>
        <w:rPr>
          <w:color w:val="FF0000"/>
        </w:rPr>
        <w:br/>
      </w:r>
      <w:r w:rsidRPr="00346E5C">
        <w:rPr>
          <w:color w:val="FF0000"/>
        </w:rPr>
        <w:br/>
      </w:r>
      <w:r>
        <w:t xml:space="preserve">RN: </w:t>
      </w:r>
      <w:r w:rsidR="00DF7904">
        <w:rPr>
          <w:color w:val="FF0000"/>
        </w:rPr>
        <w:t xml:space="preserve"> </w:t>
      </w:r>
      <w:r>
        <w:rPr>
          <w:color w:val="FF0000"/>
        </w:rPr>
        <w:br/>
      </w:r>
      <w:r>
        <w:br/>
        <w:t xml:space="preserve">CN: </w:t>
      </w:r>
      <w:r w:rsidR="00DF7904">
        <w:rPr>
          <w:color w:val="FF0000"/>
        </w:rPr>
        <w:t xml:space="preserve"> </w:t>
      </w:r>
      <w:r>
        <w:rPr>
          <w:color w:val="FF0000"/>
        </w:rPr>
        <w:br/>
      </w:r>
      <w:r>
        <w:br/>
      </w:r>
      <w:proofErr w:type="spellStart"/>
      <w:r>
        <w:t>PCIe</w:t>
      </w:r>
      <w:proofErr w:type="spellEnd"/>
      <w:r>
        <w:t xml:space="preserve"> 16x:</w:t>
      </w:r>
      <w:r>
        <w:rPr>
          <w:color w:val="FF0000"/>
        </w:rPr>
        <w:t xml:space="preserve"> </w:t>
      </w:r>
      <w:r>
        <w:br/>
      </w:r>
      <w:r>
        <w:br/>
        <w:t xml:space="preserve">GV: </w:t>
      </w:r>
      <w:r>
        <w:br/>
      </w:r>
      <w:r>
        <w:br/>
      </w:r>
      <w:proofErr w:type="spellStart"/>
      <w:r>
        <w:t>PCIe</w:t>
      </w:r>
      <w:proofErr w:type="spellEnd"/>
      <w:r>
        <w:t xml:space="preserve"> 1x: </w:t>
      </w:r>
      <w:r>
        <w:rPr>
          <w:color w:val="FF0000"/>
        </w:rPr>
        <w:br/>
      </w:r>
    </w:p>
    <w:p w:rsidR="00FE2754" w:rsidRPr="00D12FEE" w:rsidRDefault="00FE275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</w:pPr>
    </w:p>
    <w:p w:rsidR="00FE2754" w:rsidRPr="00DD4F47" w:rsidRDefault="002739CC" w:rsidP="00E00A9A">
      <w:pPr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160" w:line="259" w:lineRule="atLeast"/>
        <w:jc w:val="both"/>
        <w:rPr>
          <w:rFonts w:cs="Calibri"/>
        </w:rPr>
      </w:pPr>
      <w:r>
        <w:rPr>
          <w:rFonts w:cs="Calibri"/>
        </w:rPr>
        <w:t xml:space="preserve">(1.5 puntos) </w:t>
      </w:r>
      <w:r w:rsidR="00FE2754">
        <w:rPr>
          <w:rFonts w:cs="Calibri"/>
        </w:rPr>
        <w:t>Repetir los cálculos anteriores, pero en este caso vamos a utilizar la GPU para descomprimir las imágenes y el sonido</w:t>
      </w:r>
      <w:ins w:id="35" w:author="arobles" w:date="2014-06-16T12:34:00Z">
        <w:r w:rsidR="00AC08A1">
          <w:rPr>
            <w:rFonts w:cs="Calibri"/>
          </w:rPr>
          <w:t>. D</w:t>
        </w:r>
      </w:ins>
      <w:ins w:id="36" w:author="arobles" w:date="2014-06-16T12:35:00Z">
        <w:r w:rsidR="00AC08A1">
          <w:rPr>
            <w:rFonts w:cs="Calibri"/>
          </w:rPr>
          <w:t xml:space="preserve">e esta forma, </w:t>
        </w:r>
      </w:ins>
      <w:del w:id="37" w:author="arobles" w:date="2014-06-16T12:34:00Z">
        <w:r w:rsidR="00FE2754" w:rsidDel="00AC08A1">
          <w:rPr>
            <w:rFonts w:cs="Calibri"/>
          </w:rPr>
          <w:delText>,</w:delText>
        </w:r>
      </w:del>
      <w:del w:id="38" w:author="arobles" w:date="2014-06-16T12:35:00Z">
        <w:r w:rsidR="00FE2754" w:rsidDel="00AC08A1">
          <w:rPr>
            <w:rFonts w:cs="Calibri"/>
          </w:rPr>
          <w:delText xml:space="preserve"> de forma que </w:delText>
        </w:r>
      </w:del>
      <w:r w:rsidR="00FE2754">
        <w:rPr>
          <w:rFonts w:cs="Calibri"/>
        </w:rPr>
        <w:t xml:space="preserve">se va a mover la película comprimida por DMA del CD a Memoria RAM, </w:t>
      </w:r>
      <w:del w:id="39" w:author="arobles" w:date="2014-06-16T12:35:00Z">
        <w:r w:rsidR="00FE2754" w:rsidDel="00AC08A1">
          <w:rPr>
            <w:rFonts w:cs="Calibri"/>
          </w:rPr>
          <w:delText xml:space="preserve">y </w:delText>
        </w:r>
      </w:del>
      <w:ins w:id="40" w:author="arobles" w:date="2014-06-16T12:35:00Z">
        <w:r w:rsidR="00AC08A1">
          <w:rPr>
            <w:rFonts w:cs="Calibri"/>
          </w:rPr>
          <w:t xml:space="preserve">mientras que </w:t>
        </w:r>
      </w:ins>
      <w:r w:rsidR="00FE2754">
        <w:rPr>
          <w:rFonts w:cs="Calibri"/>
        </w:rPr>
        <w:t xml:space="preserve">la CPU </w:t>
      </w:r>
      <w:del w:id="41" w:author="arobles" w:date="2014-06-16T12:36:00Z">
        <w:r w:rsidR="00FE2754" w:rsidDel="00AC08A1">
          <w:rPr>
            <w:rFonts w:cs="Calibri"/>
          </w:rPr>
          <w:delText xml:space="preserve">va a </w:delText>
        </w:r>
      </w:del>
      <w:r w:rsidR="00FE2754">
        <w:rPr>
          <w:rFonts w:cs="Calibri"/>
        </w:rPr>
        <w:t>leer</w:t>
      </w:r>
      <w:ins w:id="42" w:author="arobles" w:date="2014-06-16T12:36:00Z">
        <w:r w:rsidR="00AC08A1">
          <w:rPr>
            <w:rFonts w:cs="Calibri"/>
          </w:rPr>
          <w:t>á</w:t>
        </w:r>
      </w:ins>
      <w:r w:rsidR="00FE2754">
        <w:rPr>
          <w:rFonts w:cs="Calibri"/>
        </w:rPr>
        <w:t xml:space="preserve"> de Memoria RAM</w:t>
      </w:r>
      <w:del w:id="43" w:author="arobles" w:date="2014-06-16T12:36:00Z">
        <w:r w:rsidR="00FE2754" w:rsidDel="00AC08A1">
          <w:rPr>
            <w:rFonts w:cs="Calibri"/>
          </w:rPr>
          <w:delText>,</w:delText>
        </w:r>
      </w:del>
      <w:r w:rsidR="00FE2754">
        <w:rPr>
          <w:rFonts w:cs="Calibri"/>
        </w:rPr>
        <w:t xml:space="preserve"> y transmitirá su contenido a la GPU</w:t>
      </w:r>
      <w:ins w:id="44" w:author="arobles" w:date="2014-06-16T12:36:00Z">
        <w:r w:rsidR="00AC08A1">
          <w:rPr>
            <w:rFonts w:cs="Calibri"/>
          </w:rPr>
          <w:t>,</w:t>
        </w:r>
      </w:ins>
      <w:r w:rsidR="00FE2754">
        <w:rPr>
          <w:rFonts w:cs="Calibri"/>
        </w:rPr>
        <w:t xml:space="preserve"> que procesará y escribir</w:t>
      </w:r>
      <w:ins w:id="45" w:author="arobles" w:date="2014-06-16T12:36:00Z">
        <w:r w:rsidR="00AC08A1">
          <w:rPr>
            <w:rFonts w:cs="Calibri"/>
          </w:rPr>
          <w:t>á</w:t>
        </w:r>
      </w:ins>
      <w:r w:rsidR="00FE2754">
        <w:rPr>
          <w:rFonts w:cs="Calibri"/>
        </w:rPr>
        <w:t xml:space="preserve"> las imágenes descomprimidas en Memoria de Vídeo  y el sonido en el dispositivo de audio. Indicar el ancho de banda necesario en todos los buses y el porcentaje de ocupación. Asumir que </w:t>
      </w:r>
      <w:del w:id="46" w:author="arobles" w:date="2014-06-16T12:37:00Z">
        <w:r w:rsidR="00FE2754" w:rsidDel="00AC08A1">
          <w:rPr>
            <w:rFonts w:cs="Calibri"/>
          </w:rPr>
          <w:delText>nada más empieza a</w:delText>
        </w:r>
      </w:del>
      <w:ins w:id="47" w:author="arobles" w:date="2014-06-16T12:37:00Z">
        <w:r w:rsidR="00AC08A1">
          <w:rPr>
            <w:rFonts w:cs="Calibri"/>
          </w:rPr>
          <w:t>al mismo tiempo que se</w:t>
        </w:r>
      </w:ins>
      <w:r w:rsidR="00FE2754">
        <w:rPr>
          <w:rFonts w:cs="Calibri"/>
        </w:rPr>
        <w:t xml:space="preserve"> copia</w:t>
      </w:r>
      <w:del w:id="48" w:author="arobles" w:date="2014-06-16T12:37:00Z">
        <w:r w:rsidR="00FE2754" w:rsidDel="00AC08A1">
          <w:rPr>
            <w:rFonts w:cs="Calibri"/>
          </w:rPr>
          <w:delText>rse</w:delText>
        </w:r>
      </w:del>
      <w:r w:rsidR="00FE2754">
        <w:rPr>
          <w:rFonts w:cs="Calibri"/>
        </w:rPr>
        <w:t xml:space="preserve"> la información comprimida en memoria se </w:t>
      </w:r>
      <w:del w:id="49" w:author="arobles" w:date="2014-06-16T12:37:00Z">
        <w:r w:rsidR="00FE2754" w:rsidDel="00AC08A1">
          <w:rPr>
            <w:rFonts w:cs="Calibri"/>
          </w:rPr>
          <w:delText xml:space="preserve">empieza </w:delText>
        </w:r>
      </w:del>
      <w:ins w:id="50" w:author="arobles" w:date="2014-06-16T12:37:00Z">
        <w:r w:rsidR="00AC08A1">
          <w:rPr>
            <w:rFonts w:cs="Calibri"/>
          </w:rPr>
          <w:t>realiza l</w:t>
        </w:r>
      </w:ins>
      <w:r w:rsidR="00FE2754">
        <w:rPr>
          <w:rFonts w:cs="Calibri"/>
        </w:rPr>
        <w:t>a reproduc</w:t>
      </w:r>
      <w:ins w:id="51" w:author="arobles" w:date="2014-06-16T12:37:00Z">
        <w:r w:rsidR="00AC08A1">
          <w:rPr>
            <w:rFonts w:cs="Calibri"/>
          </w:rPr>
          <w:t>ción</w:t>
        </w:r>
      </w:ins>
      <w:del w:id="52" w:author="arobles" w:date="2014-06-16T12:37:00Z">
        <w:r w:rsidR="00FE2754" w:rsidDel="00AC08A1">
          <w:rPr>
            <w:rFonts w:cs="Calibri"/>
          </w:rPr>
          <w:delText>ir</w:delText>
        </w:r>
      </w:del>
      <w:r w:rsidR="00FE2754">
        <w:rPr>
          <w:rFonts w:cs="Calibri"/>
        </w:rPr>
        <w:t>. No se tendrá en cuenta el ancho de banda consumido por la lectura de instrucciones</w:t>
      </w:r>
      <w:del w:id="53" w:author="arobles" w:date="2014-06-16T12:27:00Z">
        <w:r w:rsidR="00FE2754" w:rsidDel="00357F82">
          <w:rPr>
            <w:rFonts w:cs="Calibri"/>
          </w:rPr>
          <w:delText xml:space="preserve"> ni por el RAMDAC</w:delText>
        </w:r>
      </w:del>
      <w:r w:rsidR="00FE2754">
        <w:rPr>
          <w:rFonts w:cs="Calibri"/>
        </w:rPr>
        <w:t>.</w:t>
      </w:r>
    </w:p>
    <w:p w:rsidR="00FE2754" w:rsidRDefault="00FE2754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color w:val="FF0000"/>
        </w:rPr>
      </w:pPr>
      <w:r w:rsidRPr="00D12FEE">
        <w:t>SATA:</w:t>
      </w:r>
      <w:r w:rsidR="00DF7904"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t xml:space="preserve">NS: </w:t>
      </w:r>
      <w:r>
        <w:rPr>
          <w:color w:val="FF0000"/>
        </w:rPr>
        <w:br/>
      </w:r>
      <w:r w:rsidRPr="00346E5C">
        <w:rPr>
          <w:color w:val="FF0000"/>
        </w:rPr>
        <w:br/>
      </w:r>
      <w:r>
        <w:t xml:space="preserve">RN: </w:t>
      </w:r>
      <w:r>
        <w:rPr>
          <w:color w:val="FF0000"/>
        </w:rPr>
        <w:br/>
      </w:r>
      <w:r>
        <w:br/>
        <w:t xml:space="preserve">CN: </w:t>
      </w:r>
      <w:r>
        <w:rPr>
          <w:color w:val="FF0000"/>
        </w:rPr>
        <w:br/>
      </w:r>
      <w:r>
        <w:br/>
      </w:r>
      <w:proofErr w:type="spellStart"/>
      <w:r>
        <w:t>PCIe</w:t>
      </w:r>
      <w:proofErr w:type="spellEnd"/>
      <w:r>
        <w:t xml:space="preserve"> 16x:</w:t>
      </w:r>
      <w:r>
        <w:br/>
      </w:r>
      <w:r>
        <w:br/>
        <w:t xml:space="preserve">GV: </w:t>
      </w:r>
      <w:r>
        <w:br/>
      </w:r>
      <w:r>
        <w:br/>
      </w:r>
      <w:proofErr w:type="spellStart"/>
      <w:r>
        <w:t>PCIe</w:t>
      </w:r>
      <w:proofErr w:type="spellEnd"/>
      <w:r>
        <w:t xml:space="preserve"> 1x:</w:t>
      </w:r>
      <w:r w:rsidR="00DF7904">
        <w:rPr>
          <w:color w:val="FF0000"/>
        </w:rPr>
        <w:t xml:space="preserve">  </w:t>
      </w:r>
    </w:p>
    <w:p w:rsidR="00AC08A1" w:rsidRDefault="00AC08A1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</w:pPr>
    </w:p>
    <w:p w:rsidR="00AC08A1" w:rsidRPr="00D12FEE" w:rsidRDefault="00AC08A1" w:rsidP="00FE27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</w:pPr>
    </w:p>
    <w:p w:rsidR="00FE2754" w:rsidRDefault="002739CC" w:rsidP="00E00A9A">
      <w:pPr>
        <w:suppressAutoHyphens w:val="0"/>
        <w:spacing w:after="0" w:line="240" w:lineRule="auto"/>
        <w:jc w:val="both"/>
      </w:pPr>
      <w:r>
        <w:rPr>
          <w:kern w:val="0"/>
          <w:lang w:eastAsia="es-ES"/>
        </w:rPr>
        <w:br w:type="page"/>
      </w:r>
      <w:r w:rsidR="00FE2754" w:rsidRPr="002739CC">
        <w:rPr>
          <w:b/>
          <w:sz w:val="28"/>
        </w:rPr>
        <w:lastRenderedPageBreak/>
        <w:t>2)</w:t>
      </w:r>
      <w:r w:rsidR="00FE2754">
        <w:t xml:space="preserve"> Considerad un disco duro magnético formado por tres platos. El área útil de las seis superficies es una corona circular de 3” de diámetro exterior y 1” de diámetro interior. El área útil se ha di</w:t>
      </w:r>
      <w:ins w:id="54" w:author="arobles" w:date="2014-06-16T12:30:00Z">
        <w:r w:rsidR="00357F82">
          <w:t>s</w:t>
        </w:r>
      </w:ins>
      <w:r w:rsidR="00FE2754">
        <w:t>tribuido en 4 zonas</w:t>
      </w:r>
      <w:ins w:id="55" w:author="arobles" w:date="2014-06-16T12:39:00Z">
        <w:r w:rsidR="00AC08A1">
          <w:t xml:space="preserve"> o anillos</w:t>
        </w:r>
      </w:ins>
      <w:r w:rsidR="00FE2754">
        <w:t xml:space="preserve">. Cada </w:t>
      </w:r>
      <w:del w:id="56" w:author="arobles" w:date="2014-06-16T12:40:00Z">
        <w:r w:rsidR="00FE2754" w:rsidDel="00AC08A1">
          <w:delText xml:space="preserve">zona </w:delText>
        </w:r>
      </w:del>
      <w:ins w:id="57" w:author="arobles" w:date="2014-06-16T12:40:00Z">
        <w:r w:rsidR="00AC08A1">
          <w:t xml:space="preserve">anillo </w:t>
        </w:r>
      </w:ins>
      <w:r w:rsidR="00FE2754">
        <w:t>contiene 100000 cilindros. La distribución de sectores (de 512 bytes de capacidad) es la siguiente:</w:t>
      </w:r>
      <w:r>
        <w:br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727"/>
        <w:gridCol w:w="1727"/>
        <w:gridCol w:w="1728"/>
        <w:gridCol w:w="1728"/>
        <w:gridCol w:w="1728"/>
      </w:tblGrid>
      <w:tr w:rsidR="00FE2754">
        <w:trPr>
          <w:jc w:val="center"/>
        </w:trPr>
        <w:tc>
          <w:tcPr>
            <w:tcW w:w="1727" w:type="dxa"/>
          </w:tcPr>
          <w:p w:rsidR="00FE2754" w:rsidRDefault="00FE2754" w:rsidP="002739CC">
            <w:pPr>
              <w:spacing w:after="0"/>
            </w:pPr>
          </w:p>
        </w:tc>
        <w:tc>
          <w:tcPr>
            <w:tcW w:w="1727" w:type="dxa"/>
            <w:tcBorders>
              <w:bottom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Anillo 0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Anillo 1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Anillo 2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Anillo 3</w:t>
            </w:r>
          </w:p>
        </w:tc>
      </w:tr>
      <w:tr w:rsidR="00FE2754">
        <w:trPr>
          <w:jc w:val="center"/>
        </w:trPr>
        <w:tc>
          <w:tcPr>
            <w:tcW w:w="1727" w:type="dxa"/>
          </w:tcPr>
          <w:p w:rsidR="00FE2754" w:rsidRDefault="00FE2754" w:rsidP="002739CC">
            <w:pPr>
              <w:spacing w:after="0"/>
            </w:pPr>
            <w:r>
              <w:t>Sectores/pista</w:t>
            </w:r>
          </w:p>
        </w:tc>
        <w:tc>
          <w:tcPr>
            <w:tcW w:w="1727" w:type="dxa"/>
            <w:tcBorders>
              <w:top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1000</w:t>
            </w:r>
          </w:p>
        </w:tc>
        <w:tc>
          <w:tcPr>
            <w:tcW w:w="1728" w:type="dxa"/>
            <w:tcBorders>
              <w:top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800</w:t>
            </w:r>
          </w:p>
        </w:tc>
        <w:tc>
          <w:tcPr>
            <w:tcW w:w="1728" w:type="dxa"/>
            <w:tcBorders>
              <w:top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600</w:t>
            </w:r>
          </w:p>
        </w:tc>
        <w:tc>
          <w:tcPr>
            <w:tcW w:w="1728" w:type="dxa"/>
            <w:tcBorders>
              <w:top w:val="single" w:sz="4" w:space="0" w:color="000000" w:themeColor="text1"/>
            </w:tcBorders>
          </w:tcPr>
          <w:p w:rsidR="00FE2754" w:rsidRDefault="00FE2754" w:rsidP="002739CC">
            <w:pPr>
              <w:spacing w:after="0"/>
            </w:pPr>
            <w:r>
              <w:t>400</w:t>
            </w:r>
          </w:p>
        </w:tc>
      </w:tr>
    </w:tbl>
    <w:p w:rsidR="00FE2754" w:rsidRDefault="00FE2754" w:rsidP="00FE2754">
      <w:pPr>
        <w:numPr>
          <w:ins w:id="58" w:author="Alvaro Doménech" w:date="2014-06-17T09:35:00Z"/>
        </w:numPr>
        <w:rPr>
          <w:ins w:id="59" w:author="Alvaro Doménech" w:date="2014-06-17T09:35:00Z"/>
        </w:rPr>
      </w:pPr>
    </w:p>
    <w:p w:rsidR="00000000" w:rsidRDefault="000E418F">
      <w:pPr>
        <w:numPr>
          <w:ilvl w:val="0"/>
          <w:numId w:val="28"/>
          <w:ins w:id="60" w:author="Alvaro Doménech" w:date="2014-06-17T09:40:00Z"/>
        </w:numPr>
        <w:suppressAutoHyphens w:val="0"/>
        <w:autoSpaceDE w:val="0"/>
        <w:autoSpaceDN w:val="0"/>
        <w:adjustRightInd w:val="0"/>
        <w:spacing w:after="160" w:line="259" w:lineRule="atLeast"/>
        <w:rPr>
          <w:rFonts w:cs="Calibri"/>
          <w:rPrChange w:id="61" w:author="Alvaro Doménech" w:date="2014-06-17T09:40:00Z">
            <w:rPr/>
          </w:rPrChange>
        </w:rPr>
        <w:pPrChange w:id="62" w:author="Alvaro Doménech" w:date="2014-06-17T09:40:00Z">
          <w:pPr/>
        </w:pPrChange>
      </w:pPr>
      <w:ins w:id="63" w:author="Alvaro Doménech" w:date="2014-06-17T09:35:00Z">
        <w:r w:rsidRPr="000E418F">
          <w:rPr>
            <w:rFonts w:cs="Calibri"/>
          </w:rPr>
          <w:t>(1 punto) Calcula la capacidad del disco en número de sectores y en GB.</w:t>
        </w:r>
      </w:ins>
    </w:p>
    <w:p w:rsidR="00FE2754" w:rsidRDefault="000E418F" w:rsidP="00FE2754">
      <w:pPr>
        <w:rPr>
          <w:ins w:id="64" w:author="Alvaro Doménech" w:date="2014-06-17T09:36:00Z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520pt;height:148.9pt;mso-wrap-edited:f;mso-position-horizontal-relative:char;mso-position-vertical-relative:line" filled="f" strokeweight="1pt">
            <v:fill o:detectmouseclick="t"/>
            <v:textbox style="mso-next-textbox:#_x0000_s1030" inset=",7.2pt,,7.2pt">
              <w:txbxContent>
                <w:p w:rsidR="00AC08A1" w:rsidDel="00DA2AF0" w:rsidRDefault="00AC08A1" w:rsidP="00FE2754">
                  <w:pPr>
                    <w:rPr>
                      <w:del w:id="65" w:author="Alvaro Doménech" w:date="2014-06-17T09:35:00Z"/>
                    </w:rPr>
                  </w:pPr>
                  <w:del w:id="66" w:author="Alvaro Doménech" w:date="2014-06-17T09:35:00Z">
                    <w:r w:rsidDel="00DA2AF0">
                      <w:delText>A) (1 punto) Calcula la capacidad del disco en número de sectores y en GB.</w:delText>
                    </w:r>
                  </w:del>
                </w:p>
                <w:p w:rsidR="00AC08A1" w:rsidRPr="00E332F7" w:rsidRDefault="00DF7904" w:rsidP="00FE2754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000000" w:rsidRDefault="00DA2AF0">
      <w:pPr>
        <w:numPr>
          <w:ilvl w:val="0"/>
          <w:numId w:val="28"/>
          <w:ins w:id="67" w:author="Unknown"/>
        </w:numPr>
        <w:suppressAutoHyphens w:val="0"/>
        <w:autoSpaceDE w:val="0"/>
        <w:autoSpaceDN w:val="0"/>
        <w:adjustRightInd w:val="0"/>
        <w:spacing w:after="160" w:line="259" w:lineRule="atLeast"/>
        <w:rPr>
          <w:ins w:id="68" w:author="Alvaro Doménech" w:date="2014-06-17T09:36:00Z"/>
        </w:rPr>
        <w:pPrChange w:id="69" w:author="Alvaro Doménech" w:date="2014-06-17T09:43:00Z">
          <w:pPr/>
        </w:pPrChange>
      </w:pPr>
      <w:ins w:id="70" w:author="Alvaro Doménech" w:date="2014-06-17T09:36:00Z">
        <w:r>
          <w:t xml:space="preserve">(0.5 </w:t>
        </w:r>
        <w:r w:rsidR="000E418F" w:rsidRPr="000E418F">
          <w:rPr>
            <w:rFonts w:cs="Calibri"/>
          </w:rPr>
          <w:t>puntos</w:t>
        </w:r>
        <w:r>
          <w:t xml:space="preserve">) ¿Cuál es la </w:t>
        </w:r>
        <w:r w:rsidR="000E418F" w:rsidRPr="000E418F">
          <w:rPr>
            <w:rFonts w:cs="Calibri"/>
          </w:rPr>
          <w:t>densidad</w:t>
        </w:r>
        <w:r>
          <w:t xml:space="preserve"> lineal de pistas en </w:t>
        </w:r>
        <w:proofErr w:type="spellStart"/>
        <w:r>
          <w:t>tpi</w:t>
        </w:r>
        <w:proofErr w:type="spellEnd"/>
        <w:r>
          <w:t>?</w:t>
        </w:r>
      </w:ins>
    </w:p>
    <w:p w:rsidR="00DA2AF0" w:rsidDel="00DA2AF0" w:rsidRDefault="00DA2AF0" w:rsidP="00FE2754">
      <w:pPr>
        <w:numPr>
          <w:ins w:id="71" w:author="Alvaro Doménech" w:date="2014-06-17T09:36:00Z"/>
        </w:numPr>
        <w:rPr>
          <w:del w:id="72" w:author="Alvaro Doménech" w:date="2014-06-17T09:36:00Z"/>
        </w:rPr>
      </w:pPr>
    </w:p>
    <w:p w:rsidR="00FE2754" w:rsidRDefault="000E418F" w:rsidP="00FE2754">
      <w:r>
        <w:pict>
          <v:shape id="_x0000_s1029" type="#_x0000_t202" style="width:519pt;height:148.9pt;mso-wrap-edited:f;mso-position-horizontal-relative:char;mso-position-vertical-relative:line" filled="f" strokeweight="1pt">
            <v:fill o:detectmouseclick="t"/>
            <v:textbox inset=",7.2pt,,7.2pt">
              <w:txbxContent>
                <w:p w:rsidR="00AC08A1" w:rsidDel="00DA2AF0" w:rsidRDefault="00AC08A1" w:rsidP="00FE2754">
                  <w:pPr>
                    <w:rPr>
                      <w:del w:id="73" w:author="Alvaro Doménech" w:date="2014-06-17T09:36:00Z"/>
                    </w:rPr>
                  </w:pPr>
                  <w:del w:id="74" w:author="Alvaro Doménech" w:date="2014-06-17T09:36:00Z">
                    <w:r w:rsidDel="00DA2AF0">
                      <w:delText>B) (0.5 puntos) ¿Cuál es la densidad lineal de pistas en tpi?</w:delText>
                    </w:r>
                  </w:del>
                </w:p>
                <w:p w:rsidR="00AC08A1" w:rsidRPr="00E332F7" w:rsidRDefault="00DF7904" w:rsidP="00FE2754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FE2754" w:rsidRDefault="00FE2754" w:rsidP="00E00A9A">
      <w:pPr>
        <w:jc w:val="both"/>
        <w:rPr>
          <w:ins w:id="75" w:author="Alvaro Doménech" w:date="2014-06-17T09:37:00Z"/>
        </w:rPr>
      </w:pPr>
      <w:r>
        <w:t xml:space="preserve">El disco gira a 9000 rpm, el tiempo medio de posicionamiento de 10 ms, el </w:t>
      </w:r>
      <w:proofErr w:type="spellStart"/>
      <w:r w:rsidRPr="00E332F7">
        <w:rPr>
          <w:i/>
        </w:rPr>
        <w:t>track-to-track</w:t>
      </w:r>
      <w:proofErr w:type="spellEnd"/>
      <w:r w:rsidRPr="00E332F7">
        <w:rPr>
          <w:i/>
        </w:rPr>
        <w:t xml:space="preserve"> time</w:t>
      </w:r>
      <w:r>
        <w:t xml:space="preserve"> de 2 ms y dispone de una conexión serie experimental que transmite a 5 </w:t>
      </w:r>
      <w:proofErr w:type="spellStart"/>
      <w:r>
        <w:t>Gbps.</w:t>
      </w:r>
      <w:proofErr w:type="spellEnd"/>
      <w:r>
        <w:t xml:space="preserve"> Este bus codifica cada palabra de 32 bits en 50 bits para control de errores.</w:t>
      </w:r>
    </w:p>
    <w:p w:rsidR="000E418F" w:rsidRDefault="00DA2AF0" w:rsidP="000E418F">
      <w:pPr>
        <w:numPr>
          <w:ilvl w:val="0"/>
          <w:numId w:val="28"/>
          <w:ins w:id="76" w:author="Alvaro Doménech" w:date="2014-06-17T09:37:00Z"/>
        </w:numPr>
        <w:suppressAutoHyphens w:val="0"/>
        <w:autoSpaceDE w:val="0"/>
        <w:autoSpaceDN w:val="0"/>
        <w:adjustRightInd w:val="0"/>
        <w:spacing w:after="160" w:line="259" w:lineRule="atLeast"/>
        <w:rPr>
          <w:ins w:id="77" w:author="Alvaro Doménech" w:date="2014-06-17T09:37:00Z"/>
        </w:rPr>
        <w:pPrChange w:id="78" w:author="Alvaro Doménech" w:date="2014-06-17T09:43:00Z">
          <w:pPr/>
        </w:pPrChange>
      </w:pPr>
      <w:ins w:id="79" w:author="Alvaro Doménech" w:date="2014-06-17T09:37:00Z">
        <w:r>
          <w:t xml:space="preserve">(0.5 puntos) Calcula en </w:t>
        </w:r>
        <w:proofErr w:type="spellStart"/>
        <w:r>
          <w:t>MBps</w:t>
        </w:r>
        <w:proofErr w:type="spellEnd"/>
        <w:r>
          <w:t xml:space="preserve"> la velocidad efectiva máxima a la que el bus experimental puede transmitir datos</w:t>
        </w:r>
      </w:ins>
    </w:p>
    <w:p w:rsidR="00DA2AF0" w:rsidDel="00DA2AF0" w:rsidRDefault="00DA2AF0" w:rsidP="00E00A9A">
      <w:pPr>
        <w:numPr>
          <w:ins w:id="80" w:author="Alvaro Doménech" w:date="2014-06-17T09:37:00Z"/>
        </w:numPr>
        <w:jc w:val="both"/>
        <w:rPr>
          <w:del w:id="81" w:author="Alvaro Doménech" w:date="2014-06-17T09:37:00Z"/>
        </w:rPr>
      </w:pPr>
    </w:p>
    <w:p w:rsidR="00FE2754" w:rsidRDefault="000E418F" w:rsidP="00FE2754">
      <w:r>
        <w:pict>
          <v:shape id="_x0000_s1028" type="#_x0000_t202" style="width:516pt;height:148.9pt;mso-wrap-edited:f;mso-position-horizontal-relative:char;mso-position-vertical-relative:line" filled="f" strokeweight="1pt">
            <v:fill o:detectmouseclick="t"/>
            <v:textbox inset=",7.2pt,,7.2pt">
              <w:txbxContent>
                <w:p w:rsidR="00AC08A1" w:rsidDel="00DA2AF0" w:rsidRDefault="00AC08A1" w:rsidP="00FE2754">
                  <w:pPr>
                    <w:rPr>
                      <w:del w:id="82" w:author="Alvaro Doménech" w:date="2014-06-17T09:37:00Z"/>
                    </w:rPr>
                  </w:pPr>
                  <w:del w:id="83" w:author="Alvaro Doménech" w:date="2014-06-17T09:37:00Z">
                    <w:r w:rsidDel="00DA2AF0">
                      <w:delText>C) (0.5 puntos) Calcula en MBps la velocidad máxima a la que el bus experimental puede transmitir datos</w:delText>
                    </w:r>
                  </w:del>
                </w:p>
                <w:p w:rsidR="00AC08A1" w:rsidRPr="00E36747" w:rsidRDefault="00DF7904" w:rsidP="00FE2754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0E418F" w:rsidRDefault="00DA2AF0" w:rsidP="000E418F">
      <w:pPr>
        <w:numPr>
          <w:ilvl w:val="0"/>
          <w:numId w:val="28"/>
          <w:ins w:id="84" w:author="Alvaro Doménech" w:date="2014-06-17T09:37:00Z"/>
        </w:numPr>
        <w:suppressAutoHyphens w:val="0"/>
        <w:autoSpaceDE w:val="0"/>
        <w:autoSpaceDN w:val="0"/>
        <w:adjustRightInd w:val="0"/>
        <w:spacing w:after="160" w:line="259" w:lineRule="atLeast"/>
        <w:rPr>
          <w:ins w:id="85" w:author="Alvaro Doménech" w:date="2014-06-17T09:37:00Z"/>
        </w:rPr>
        <w:pPrChange w:id="86" w:author="Alvaro Doménech" w:date="2014-06-17T09:43:00Z">
          <w:pPr/>
        </w:pPrChange>
      </w:pPr>
      <w:ins w:id="87" w:author="Alvaro Doménech" w:date="2014-06-17T09:37:00Z">
        <w:r>
          <w:t xml:space="preserve">(1.5 puntos) Con el disco duro conectado al computador mediante el bus experimental ¿cuál es el tiempo medio para leer un archivo de </w:t>
        </w:r>
        <w:r w:rsidRPr="00C003FC">
          <w:rPr>
            <w:b/>
          </w:rPr>
          <w:t>2</w:t>
        </w:r>
        <w:r>
          <w:rPr>
            <w:b/>
          </w:rPr>
          <w:t>00K</w:t>
        </w:r>
        <w:r w:rsidRPr="00C003FC">
          <w:rPr>
            <w:b/>
          </w:rPr>
          <w:t xml:space="preserve">B </w:t>
        </w:r>
        <w:r>
          <w:t>ubicado en la zona 0? ¿Y en la zona 3? En ambos casos, supón que el archivo está ubicado en el disco de forma óptima.</w:t>
        </w:r>
      </w:ins>
    </w:p>
    <w:p w:rsidR="00FE2754" w:rsidDel="00DA2AF0" w:rsidRDefault="00FE2754" w:rsidP="00FE2754">
      <w:pPr>
        <w:rPr>
          <w:del w:id="88" w:author="Alvaro Doménech" w:date="2014-06-17T09:37:00Z"/>
        </w:rPr>
      </w:pPr>
    </w:p>
    <w:p w:rsidR="00FE2754" w:rsidRDefault="000E418F" w:rsidP="00FE2754">
      <w:pPr>
        <w:rPr>
          <w:ins w:id="89" w:author="Alvaro Doménech" w:date="2014-06-17T09:38:00Z"/>
        </w:rPr>
      </w:pPr>
      <w:r>
        <w:pict>
          <v:shape id="_x0000_s1027" type="#_x0000_t202" style="width:511pt;height:270.5pt;mso-wrap-edited:f;mso-position-horizontal-relative:char;mso-position-vertical-relative:line" filled="f" strokeweight="1pt">
            <v:fill o:detectmouseclick="t"/>
            <v:textbox inset=",7.2pt,,7.2pt">
              <w:txbxContent>
                <w:p w:rsidR="00AC08A1" w:rsidDel="00DA2AF0" w:rsidRDefault="00AC08A1" w:rsidP="00FE2754">
                  <w:pPr>
                    <w:rPr>
                      <w:del w:id="90" w:author="Alvaro Doménech" w:date="2014-06-17T09:37:00Z"/>
                    </w:rPr>
                  </w:pPr>
                  <w:del w:id="91" w:author="Alvaro Doménech" w:date="2014-06-17T09:37:00Z">
                    <w:r w:rsidDel="00DA2AF0">
                      <w:delText xml:space="preserve">D) (1.5 puntos) Con el disco duro conectado al computador mediante el bus experimental ¿cuál es el tiempo medio para leer un archivo de </w:delText>
                    </w:r>
                    <w:r w:rsidRPr="00C003FC" w:rsidDel="00DA2AF0">
                      <w:rPr>
                        <w:b/>
                      </w:rPr>
                      <w:delText>2</w:delText>
                    </w:r>
                    <w:r w:rsidDel="00DA2AF0">
                      <w:rPr>
                        <w:b/>
                      </w:rPr>
                      <w:delText>00K</w:delText>
                    </w:r>
                    <w:r w:rsidRPr="00C003FC" w:rsidDel="00DA2AF0">
                      <w:rPr>
                        <w:b/>
                      </w:rPr>
                      <w:delText xml:space="preserve">B </w:delText>
                    </w:r>
                    <w:r w:rsidDel="00DA2AF0">
                      <w:delText>ubicado en la zona 0? ¿Y en la zona 3? En ambos casos, supón que el archivo está ubicado en el disco de forma óptima.</w:delText>
                    </w:r>
                  </w:del>
                </w:p>
                <w:p w:rsidR="00AC08A1" w:rsidRPr="001F79E5" w:rsidRDefault="00DF7904" w:rsidP="00FE2754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</w:p>
                <w:p w:rsidR="00AC08A1" w:rsidRPr="001F79E5" w:rsidRDefault="00AC08A1" w:rsidP="00FE2754">
                  <w:pPr>
                    <w:rPr>
                      <w:color w:val="FF000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E418F" w:rsidRDefault="00DA2AF0" w:rsidP="000E418F">
      <w:pPr>
        <w:numPr>
          <w:ilvl w:val="0"/>
          <w:numId w:val="28"/>
          <w:ins w:id="92" w:author="Alvaro Doménech" w:date="2014-06-17T09:38:00Z"/>
        </w:numPr>
        <w:suppressAutoHyphens w:val="0"/>
        <w:autoSpaceDE w:val="0"/>
        <w:autoSpaceDN w:val="0"/>
        <w:adjustRightInd w:val="0"/>
        <w:spacing w:after="160" w:line="259" w:lineRule="atLeast"/>
        <w:rPr>
          <w:ins w:id="93" w:author="Alvaro Doménech" w:date="2014-06-17T09:38:00Z"/>
        </w:rPr>
        <w:pPrChange w:id="94" w:author="Alvaro Doménech" w:date="2014-06-17T09:43:00Z">
          <w:pPr/>
        </w:pPrChange>
      </w:pPr>
      <w:ins w:id="95" w:author="Alvaro Doménech" w:date="2014-06-17T09:38:00Z">
        <w:r>
          <w:t xml:space="preserve">(1.5 puntos) Con el disco duro conectado al computador mediante el bus experimental ¿cuál es el tiempo medio para leer un archivo de </w:t>
        </w:r>
        <w:r>
          <w:rPr>
            <w:b/>
          </w:rPr>
          <w:t>2</w:t>
        </w:r>
        <w:r w:rsidRPr="00C003FC">
          <w:rPr>
            <w:b/>
          </w:rPr>
          <w:t xml:space="preserve"> MB </w:t>
        </w:r>
        <w:r>
          <w:t>ubicado en la zona 0? ¿Y en la zona 3? En ambos casos, supón que el archivo está ubicado en el disco de forma óptima.</w:t>
        </w:r>
      </w:ins>
    </w:p>
    <w:p w:rsidR="00DA2AF0" w:rsidDel="00DA2AF0" w:rsidRDefault="00DA2AF0" w:rsidP="00FE2754">
      <w:pPr>
        <w:numPr>
          <w:ins w:id="96" w:author="Alvaro Doménech" w:date="2014-06-17T09:38:00Z"/>
        </w:numPr>
        <w:rPr>
          <w:del w:id="97" w:author="Alvaro Doménech" w:date="2014-06-17T09:38:00Z"/>
        </w:rPr>
      </w:pPr>
    </w:p>
    <w:p w:rsidR="00FE2754" w:rsidRDefault="000E418F" w:rsidP="00FE2754">
      <w:r>
        <w:pict>
          <v:shape id="_x0000_s1026" type="#_x0000_t202" style="width:511pt;height:377.5pt;mso-wrap-edited:f;mso-position-horizontal-relative:char;mso-position-vertical-relative:line" filled="f" strokeweight="1pt">
            <v:fill o:detectmouseclick="t"/>
            <v:textbox inset=",7.2pt,,7.2pt">
              <w:txbxContent>
                <w:p w:rsidR="00AC08A1" w:rsidDel="00DA2AF0" w:rsidRDefault="00AC08A1" w:rsidP="00FE2754">
                  <w:pPr>
                    <w:rPr>
                      <w:del w:id="98" w:author="Alvaro Doménech" w:date="2014-06-17T09:38:00Z"/>
                    </w:rPr>
                  </w:pPr>
                  <w:del w:id="99" w:author="Alvaro Doménech" w:date="2014-06-17T09:38:00Z">
                    <w:r w:rsidDel="00DA2AF0">
                      <w:delText xml:space="preserve">E) (1.5 puntos) Con el disco duro conectado al computador mediante el bus experimental ¿cuál es el tiempo medio para leer un archivo de </w:delText>
                    </w:r>
                    <w:r w:rsidDel="00DA2AF0">
                      <w:rPr>
                        <w:b/>
                      </w:rPr>
                      <w:delText>2</w:delText>
                    </w:r>
                    <w:r w:rsidRPr="00C003FC" w:rsidDel="00DA2AF0">
                      <w:rPr>
                        <w:b/>
                      </w:rPr>
                      <w:delText xml:space="preserve"> MB </w:delText>
                    </w:r>
                    <w:r w:rsidDel="00DA2AF0">
                      <w:delText>ubicado en la zona 0? ¿Y en la zona 3? En ambos casos, supón que el archivo está ubicado en el disco de forma óptima.</w:delText>
                    </w:r>
                  </w:del>
                </w:p>
                <w:p w:rsidR="00AC08A1" w:rsidRPr="001F79E5" w:rsidRDefault="00DF7904" w:rsidP="00FE2754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</w:p>
                <w:p w:rsidR="00AC08A1" w:rsidRPr="001F79E5" w:rsidRDefault="00AC08A1" w:rsidP="00FE2754">
                  <w:pPr>
                    <w:rPr>
                      <w:color w:val="FF000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F3268" w:rsidRPr="00A32F89" w:rsidRDefault="005F3268" w:rsidP="00A32F89">
      <w:pPr>
        <w:ind w:left="426"/>
        <w:rPr>
          <w:kern w:val="0"/>
          <w:lang w:eastAsia="es-ES"/>
        </w:rPr>
      </w:pPr>
    </w:p>
    <w:sectPr w:rsidR="005F3268" w:rsidRPr="00A32F89" w:rsidSect="00007547">
      <w:pgSz w:w="11906" w:h="16838"/>
      <w:pgMar w:top="720" w:right="720" w:bottom="720" w:left="720" w:header="720" w:footer="720" w:gutter="0"/>
      <w:cols w:space="720"/>
      <w:docGrid w:linePitch="299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바탕"/>
    <w:panose1 w:val="05010000000000000000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ＭＳ 明朝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바탕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37AF7E8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ahom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ahom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ahom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ahom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ahom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ahom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ahom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ahoma"/>
      </w:rPr>
    </w:lvl>
  </w:abstractNum>
  <w:abstractNum w:abstractNumId="4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9">
    <w:nsid w:val="023D7A8B"/>
    <w:multiLevelType w:val="hybridMultilevel"/>
    <w:tmpl w:val="1EB449E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3344ED"/>
    <w:multiLevelType w:val="hybridMultilevel"/>
    <w:tmpl w:val="E28CD03A"/>
    <w:lvl w:ilvl="0" w:tplc="ECFC2D16">
      <w:start w:val="4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ED6D39"/>
    <w:multiLevelType w:val="hybridMultilevel"/>
    <w:tmpl w:val="CA2EF36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15111D"/>
    <w:multiLevelType w:val="hybridMultilevel"/>
    <w:tmpl w:val="D9285A2A"/>
    <w:lvl w:ilvl="0" w:tplc="61D8FD7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>
      <w:start w:val="1"/>
      <w:numFmt w:val="lowerRoman"/>
      <w:lvlText w:val="%3."/>
      <w:lvlJc w:val="right"/>
      <w:pPr>
        <w:ind w:left="1593" w:hanging="180"/>
      </w:pPr>
    </w:lvl>
    <w:lvl w:ilvl="3" w:tplc="0C0A000F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28D82D27"/>
    <w:multiLevelType w:val="hybridMultilevel"/>
    <w:tmpl w:val="D0DAF3A4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4">
    <w:nsid w:val="2FD3751E"/>
    <w:multiLevelType w:val="hybridMultilevel"/>
    <w:tmpl w:val="7C82F8EA"/>
    <w:lvl w:ilvl="0" w:tplc="DE16ABAA">
      <w:start w:val="1"/>
      <w:numFmt w:val="lowerLetter"/>
      <w:lvlText w:val="%1)"/>
      <w:lvlJc w:val="left"/>
      <w:pPr>
        <w:ind w:left="720" w:hanging="360"/>
      </w:pPr>
      <w:rPr>
        <w:rFonts w:ascii="Calibri" w:eastAsia="DejaVu Sans" w:hAnsi="Calibri" w:cs="Tahom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126E0"/>
    <w:multiLevelType w:val="hybridMultilevel"/>
    <w:tmpl w:val="8E68AE74"/>
    <w:lvl w:ilvl="0" w:tplc="870EBA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2544B22"/>
    <w:multiLevelType w:val="hybridMultilevel"/>
    <w:tmpl w:val="C66A7FDE"/>
    <w:lvl w:ilvl="0" w:tplc="27681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2B95692"/>
    <w:multiLevelType w:val="hybridMultilevel"/>
    <w:tmpl w:val="C696DD1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3053337"/>
    <w:multiLevelType w:val="hybridMultilevel"/>
    <w:tmpl w:val="03BCA88A"/>
    <w:lvl w:ilvl="0" w:tplc="0C0A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68" w:hanging="360"/>
      </w:pPr>
    </w:lvl>
    <w:lvl w:ilvl="2" w:tplc="0C0A001B" w:tentative="1">
      <w:start w:val="1"/>
      <w:numFmt w:val="lowerRoman"/>
      <w:lvlText w:val="%3."/>
      <w:lvlJc w:val="right"/>
      <w:pPr>
        <w:ind w:left="2288" w:hanging="180"/>
      </w:pPr>
    </w:lvl>
    <w:lvl w:ilvl="3" w:tplc="0C0A000F" w:tentative="1">
      <w:start w:val="1"/>
      <w:numFmt w:val="decimal"/>
      <w:lvlText w:val="%4."/>
      <w:lvlJc w:val="left"/>
      <w:pPr>
        <w:ind w:left="3008" w:hanging="360"/>
      </w:pPr>
    </w:lvl>
    <w:lvl w:ilvl="4" w:tplc="0C0A0019" w:tentative="1">
      <w:start w:val="1"/>
      <w:numFmt w:val="lowerLetter"/>
      <w:lvlText w:val="%5."/>
      <w:lvlJc w:val="left"/>
      <w:pPr>
        <w:ind w:left="3728" w:hanging="360"/>
      </w:pPr>
    </w:lvl>
    <w:lvl w:ilvl="5" w:tplc="0C0A001B" w:tentative="1">
      <w:start w:val="1"/>
      <w:numFmt w:val="lowerRoman"/>
      <w:lvlText w:val="%6."/>
      <w:lvlJc w:val="right"/>
      <w:pPr>
        <w:ind w:left="4448" w:hanging="180"/>
      </w:pPr>
    </w:lvl>
    <w:lvl w:ilvl="6" w:tplc="0C0A000F" w:tentative="1">
      <w:start w:val="1"/>
      <w:numFmt w:val="decimal"/>
      <w:lvlText w:val="%7."/>
      <w:lvlJc w:val="left"/>
      <w:pPr>
        <w:ind w:left="5168" w:hanging="360"/>
      </w:pPr>
    </w:lvl>
    <w:lvl w:ilvl="7" w:tplc="0C0A0019" w:tentative="1">
      <w:start w:val="1"/>
      <w:numFmt w:val="lowerLetter"/>
      <w:lvlText w:val="%8."/>
      <w:lvlJc w:val="left"/>
      <w:pPr>
        <w:ind w:left="5888" w:hanging="360"/>
      </w:pPr>
    </w:lvl>
    <w:lvl w:ilvl="8" w:tplc="0C0A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9">
    <w:nsid w:val="5B470BCE"/>
    <w:multiLevelType w:val="hybridMultilevel"/>
    <w:tmpl w:val="56E89C70"/>
    <w:lvl w:ilvl="0" w:tplc="454032D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607544B1"/>
    <w:multiLevelType w:val="hybridMultilevel"/>
    <w:tmpl w:val="EE1644D0"/>
    <w:lvl w:ilvl="0" w:tplc="0C0A0017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1">
    <w:nsid w:val="610F5A63"/>
    <w:multiLevelType w:val="hybridMultilevel"/>
    <w:tmpl w:val="33DAB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E5529"/>
    <w:multiLevelType w:val="hybridMultilevel"/>
    <w:tmpl w:val="7AEE678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50388"/>
    <w:multiLevelType w:val="hybridMultilevel"/>
    <w:tmpl w:val="52AE51E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C44414"/>
    <w:multiLevelType w:val="hybridMultilevel"/>
    <w:tmpl w:val="E280E2B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F00D5B"/>
    <w:multiLevelType w:val="multilevel"/>
    <w:tmpl w:val="CA2EF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761225"/>
    <w:multiLevelType w:val="hybridMultilevel"/>
    <w:tmpl w:val="5BE00B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DE16419"/>
    <w:multiLevelType w:val="hybridMultilevel"/>
    <w:tmpl w:val="B470BF8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4"/>
  </w:num>
  <w:num w:numId="10">
    <w:abstractNumId w:val="12"/>
  </w:num>
  <w:num w:numId="11">
    <w:abstractNumId w:val="21"/>
  </w:num>
  <w:num w:numId="12">
    <w:abstractNumId w:val="15"/>
  </w:num>
  <w:num w:numId="13">
    <w:abstractNumId w:val="13"/>
  </w:num>
  <w:num w:numId="14">
    <w:abstractNumId w:val="19"/>
  </w:num>
  <w:num w:numId="15">
    <w:abstractNumId w:val="16"/>
  </w:num>
  <w:num w:numId="16">
    <w:abstractNumId w:val="26"/>
  </w:num>
  <w:num w:numId="17">
    <w:abstractNumId w:val="10"/>
  </w:num>
  <w:num w:numId="18">
    <w:abstractNumId w:val="18"/>
  </w:num>
  <w:num w:numId="19">
    <w:abstractNumId w:val="20"/>
  </w:num>
  <w:num w:numId="20">
    <w:abstractNumId w:val="14"/>
  </w:num>
  <w:num w:numId="21">
    <w:abstractNumId w:val="9"/>
  </w:num>
  <w:num w:numId="22">
    <w:abstractNumId w:val="23"/>
  </w:num>
  <w:num w:numId="23">
    <w:abstractNumId w:val="22"/>
  </w:num>
  <w:num w:numId="24">
    <w:abstractNumId w:val="17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11"/>
  </w:num>
  <w:num w:numId="27">
    <w:abstractNumId w:val="25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23BC8"/>
    <w:rsid w:val="00005D29"/>
    <w:rsid w:val="00007547"/>
    <w:rsid w:val="00025A29"/>
    <w:rsid w:val="000554F8"/>
    <w:rsid w:val="00055F09"/>
    <w:rsid w:val="00067463"/>
    <w:rsid w:val="00081085"/>
    <w:rsid w:val="000C2103"/>
    <w:rsid w:val="000D2BE7"/>
    <w:rsid w:val="000E418F"/>
    <w:rsid w:val="000E6EE2"/>
    <w:rsid w:val="000F3C90"/>
    <w:rsid w:val="000F5FD7"/>
    <w:rsid w:val="00115288"/>
    <w:rsid w:val="00171F73"/>
    <w:rsid w:val="001739E5"/>
    <w:rsid w:val="001818AD"/>
    <w:rsid w:val="001C0C33"/>
    <w:rsid w:val="001D7A81"/>
    <w:rsid w:val="001E5EC2"/>
    <w:rsid w:val="001F08A0"/>
    <w:rsid w:val="001F50FB"/>
    <w:rsid w:val="00203E71"/>
    <w:rsid w:val="00204A39"/>
    <w:rsid w:val="00223BC8"/>
    <w:rsid w:val="00241A63"/>
    <w:rsid w:val="0026125A"/>
    <w:rsid w:val="002739CC"/>
    <w:rsid w:val="00283F0A"/>
    <w:rsid w:val="002A7493"/>
    <w:rsid w:val="002D0422"/>
    <w:rsid w:val="002D599B"/>
    <w:rsid w:val="002E4154"/>
    <w:rsid w:val="002E6F67"/>
    <w:rsid w:val="002F6D0A"/>
    <w:rsid w:val="002F7DC4"/>
    <w:rsid w:val="00302F20"/>
    <w:rsid w:val="00304BA9"/>
    <w:rsid w:val="00305DEE"/>
    <w:rsid w:val="0030648E"/>
    <w:rsid w:val="00320D6F"/>
    <w:rsid w:val="003372A4"/>
    <w:rsid w:val="00343162"/>
    <w:rsid w:val="003452A2"/>
    <w:rsid w:val="00357F82"/>
    <w:rsid w:val="00373F1C"/>
    <w:rsid w:val="00393147"/>
    <w:rsid w:val="003977EB"/>
    <w:rsid w:val="00397FC2"/>
    <w:rsid w:val="003A332D"/>
    <w:rsid w:val="003B1123"/>
    <w:rsid w:val="003B3326"/>
    <w:rsid w:val="003B7428"/>
    <w:rsid w:val="003C1C31"/>
    <w:rsid w:val="003D0EE8"/>
    <w:rsid w:val="003D3A83"/>
    <w:rsid w:val="004179F0"/>
    <w:rsid w:val="00432695"/>
    <w:rsid w:val="004339B0"/>
    <w:rsid w:val="004372B0"/>
    <w:rsid w:val="00485E8D"/>
    <w:rsid w:val="004B552C"/>
    <w:rsid w:val="004B5F17"/>
    <w:rsid w:val="004B7FB0"/>
    <w:rsid w:val="004D4E14"/>
    <w:rsid w:val="004E3016"/>
    <w:rsid w:val="004E328B"/>
    <w:rsid w:val="004E5BDE"/>
    <w:rsid w:val="004F72B3"/>
    <w:rsid w:val="00541365"/>
    <w:rsid w:val="00590AAA"/>
    <w:rsid w:val="005D023B"/>
    <w:rsid w:val="005F3211"/>
    <w:rsid w:val="005F3268"/>
    <w:rsid w:val="00611568"/>
    <w:rsid w:val="0062039F"/>
    <w:rsid w:val="00621735"/>
    <w:rsid w:val="00640205"/>
    <w:rsid w:val="00640848"/>
    <w:rsid w:val="00641DE7"/>
    <w:rsid w:val="00646598"/>
    <w:rsid w:val="00653A97"/>
    <w:rsid w:val="006761E5"/>
    <w:rsid w:val="006A0C2B"/>
    <w:rsid w:val="006B72BE"/>
    <w:rsid w:val="006D4687"/>
    <w:rsid w:val="006F707B"/>
    <w:rsid w:val="00746BE6"/>
    <w:rsid w:val="007540B8"/>
    <w:rsid w:val="00773E0E"/>
    <w:rsid w:val="00776024"/>
    <w:rsid w:val="00787054"/>
    <w:rsid w:val="00791A34"/>
    <w:rsid w:val="007D5446"/>
    <w:rsid w:val="007D5F9D"/>
    <w:rsid w:val="007F354E"/>
    <w:rsid w:val="007F4B56"/>
    <w:rsid w:val="00802B98"/>
    <w:rsid w:val="008267D8"/>
    <w:rsid w:val="00857A4F"/>
    <w:rsid w:val="00861210"/>
    <w:rsid w:val="0086722C"/>
    <w:rsid w:val="0088612B"/>
    <w:rsid w:val="0088727B"/>
    <w:rsid w:val="0089317F"/>
    <w:rsid w:val="008C2B94"/>
    <w:rsid w:val="008D10A1"/>
    <w:rsid w:val="008F4534"/>
    <w:rsid w:val="0090552E"/>
    <w:rsid w:val="009071F8"/>
    <w:rsid w:val="00922125"/>
    <w:rsid w:val="009320BB"/>
    <w:rsid w:val="00935A72"/>
    <w:rsid w:val="00946363"/>
    <w:rsid w:val="0094780A"/>
    <w:rsid w:val="009614E1"/>
    <w:rsid w:val="009838DD"/>
    <w:rsid w:val="009B346E"/>
    <w:rsid w:val="009C1E0D"/>
    <w:rsid w:val="009C6A05"/>
    <w:rsid w:val="009D250B"/>
    <w:rsid w:val="009D47C8"/>
    <w:rsid w:val="009D79B2"/>
    <w:rsid w:val="00A1059D"/>
    <w:rsid w:val="00A322D1"/>
    <w:rsid w:val="00A32F89"/>
    <w:rsid w:val="00A55FA9"/>
    <w:rsid w:val="00AA26D1"/>
    <w:rsid w:val="00AC08A1"/>
    <w:rsid w:val="00AC38D9"/>
    <w:rsid w:val="00AD6B39"/>
    <w:rsid w:val="00AD74C1"/>
    <w:rsid w:val="00AF59EE"/>
    <w:rsid w:val="00B26D5A"/>
    <w:rsid w:val="00B34766"/>
    <w:rsid w:val="00B65955"/>
    <w:rsid w:val="00B6640A"/>
    <w:rsid w:val="00B75E98"/>
    <w:rsid w:val="00B82016"/>
    <w:rsid w:val="00BA4E61"/>
    <w:rsid w:val="00BB5F51"/>
    <w:rsid w:val="00BB7294"/>
    <w:rsid w:val="00BC27BD"/>
    <w:rsid w:val="00BE5DF0"/>
    <w:rsid w:val="00BE7997"/>
    <w:rsid w:val="00C22E40"/>
    <w:rsid w:val="00C234D1"/>
    <w:rsid w:val="00C23D7D"/>
    <w:rsid w:val="00C54404"/>
    <w:rsid w:val="00C5577B"/>
    <w:rsid w:val="00C60AAD"/>
    <w:rsid w:val="00CC1B36"/>
    <w:rsid w:val="00CC4082"/>
    <w:rsid w:val="00CF31E6"/>
    <w:rsid w:val="00D11D41"/>
    <w:rsid w:val="00D23000"/>
    <w:rsid w:val="00D260E2"/>
    <w:rsid w:val="00D53883"/>
    <w:rsid w:val="00D57193"/>
    <w:rsid w:val="00D86259"/>
    <w:rsid w:val="00D959D6"/>
    <w:rsid w:val="00DA2AF0"/>
    <w:rsid w:val="00DB2B37"/>
    <w:rsid w:val="00DC3685"/>
    <w:rsid w:val="00DF7904"/>
    <w:rsid w:val="00E00A9A"/>
    <w:rsid w:val="00E131A3"/>
    <w:rsid w:val="00E332DA"/>
    <w:rsid w:val="00E6645D"/>
    <w:rsid w:val="00E71372"/>
    <w:rsid w:val="00E810A2"/>
    <w:rsid w:val="00E9224B"/>
    <w:rsid w:val="00EB5247"/>
    <w:rsid w:val="00EC132B"/>
    <w:rsid w:val="00EE5627"/>
    <w:rsid w:val="00EE7610"/>
    <w:rsid w:val="00F00A3B"/>
    <w:rsid w:val="00F26387"/>
    <w:rsid w:val="00F56D63"/>
    <w:rsid w:val="00F63776"/>
    <w:rsid w:val="00FA6CCD"/>
    <w:rsid w:val="00FD7E06"/>
    <w:rsid w:val="00FE2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F59EE"/>
    <w:pPr>
      <w:suppressAutoHyphens/>
      <w:spacing w:after="200" w:line="276" w:lineRule="auto"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AF59EE"/>
  </w:style>
  <w:style w:type="character" w:customStyle="1" w:styleId="TextodegloboCar">
    <w:name w:val="Texto de globo Car"/>
    <w:basedOn w:val="Fuentedeprrafopredeter1"/>
    <w:rsid w:val="00AF59EE"/>
  </w:style>
  <w:style w:type="character" w:customStyle="1" w:styleId="Carcterdenumeracin">
    <w:name w:val="Carácter de numeración"/>
    <w:rsid w:val="00AF59EE"/>
    <w:rPr>
      <w:rFonts w:ascii="Arial Narrow" w:hAnsi="Arial Narrow" w:cs="Arial"/>
      <w:color w:val="auto"/>
    </w:rPr>
  </w:style>
  <w:style w:type="character" w:customStyle="1" w:styleId="Vietas">
    <w:name w:val="Viñetas"/>
    <w:rsid w:val="00AF59EE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AF59E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AF59EE"/>
    <w:pPr>
      <w:spacing w:after="120"/>
    </w:pPr>
  </w:style>
  <w:style w:type="paragraph" w:styleId="Lista">
    <w:name w:val="List"/>
    <w:basedOn w:val="Textoindependiente"/>
    <w:rsid w:val="00AF59EE"/>
  </w:style>
  <w:style w:type="paragraph" w:customStyle="1" w:styleId="Etiqueta">
    <w:name w:val="Etiqueta"/>
    <w:basedOn w:val="Normal"/>
    <w:rsid w:val="00AF59E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AF59EE"/>
    <w:pPr>
      <w:suppressLineNumbers/>
    </w:pPr>
  </w:style>
  <w:style w:type="paragraph" w:customStyle="1" w:styleId="Textodeglobo1">
    <w:name w:val="Texto de globo1"/>
    <w:basedOn w:val="Normal"/>
    <w:rsid w:val="00AF59EE"/>
  </w:style>
  <w:style w:type="paragraph" w:customStyle="1" w:styleId="Prrafodelista1">
    <w:name w:val="Párrafo de lista1"/>
    <w:basedOn w:val="Normal"/>
    <w:rsid w:val="00AF59EE"/>
  </w:style>
  <w:style w:type="paragraph" w:customStyle="1" w:styleId="Contenidodelatabla">
    <w:name w:val="Contenido de la tabla"/>
    <w:basedOn w:val="Normal"/>
    <w:rsid w:val="00AF59EE"/>
    <w:pPr>
      <w:suppressLineNumbers/>
      <w:spacing w:after="0"/>
      <w:jc w:val="center"/>
      <w:textAlignment w:val="baseline"/>
    </w:pPr>
  </w:style>
  <w:style w:type="paragraph" w:customStyle="1" w:styleId="Encabezadodelatabla">
    <w:name w:val="Encabezado de la tabla"/>
    <w:basedOn w:val="Contenidodelatabla"/>
    <w:rsid w:val="00AF59EE"/>
    <w:rPr>
      <w:b/>
      <w:bCs/>
    </w:rPr>
  </w:style>
  <w:style w:type="paragraph" w:styleId="Prrafodelista">
    <w:name w:val="List Paragraph"/>
    <w:basedOn w:val="Normal"/>
    <w:uiPriority w:val="34"/>
    <w:qFormat/>
    <w:rsid w:val="00FD7E06"/>
    <w:pPr>
      <w:ind w:left="708"/>
    </w:pPr>
  </w:style>
  <w:style w:type="paragraph" w:styleId="Textodeglobo">
    <w:name w:val="Balloon Text"/>
    <w:basedOn w:val="Normal"/>
    <w:link w:val="TextodegloboCar1"/>
    <w:uiPriority w:val="99"/>
    <w:semiHidden/>
    <w:unhideWhenUsed/>
    <w:rsid w:val="0017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171F73"/>
    <w:rPr>
      <w:rFonts w:ascii="Tahoma" w:eastAsia="DejaVu Sans" w:hAnsi="Tahoma" w:cs="Tahoma"/>
      <w:kern w:val="1"/>
      <w:sz w:val="16"/>
      <w:szCs w:val="16"/>
      <w:lang w:eastAsia="ar-SA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60AA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C60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C60AA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inline">
    <w:name w:val="codi inline"/>
    <w:basedOn w:val="Fuentedeprrafopredeter"/>
    <w:rsid w:val="009614E1"/>
    <w:rPr>
      <w:rFonts w:ascii="Courier New" w:hAnsi="Courier New"/>
      <w:b/>
      <w:w w:val="90"/>
      <w:sz w:val="24"/>
    </w:rPr>
  </w:style>
  <w:style w:type="paragraph" w:styleId="Epgrafe">
    <w:name w:val="caption"/>
    <w:basedOn w:val="Normal"/>
    <w:next w:val="Normal"/>
    <w:uiPriority w:val="35"/>
    <w:unhideWhenUsed/>
    <w:qFormat/>
    <w:rsid w:val="009055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1B36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ES"/>
    </w:rPr>
  </w:style>
  <w:style w:type="table" w:customStyle="1" w:styleId="Sombreadoclaro-nfasis11">
    <w:name w:val="Sombreado claro - Énfasis 11"/>
    <w:basedOn w:val="Tablanormal"/>
    <w:uiPriority w:val="60"/>
    <w:rsid w:val="0011528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uiPriority w:val="1"/>
    <w:qFormat/>
    <w:rsid w:val="00F26387"/>
    <w:pPr>
      <w:suppressAutoHyphens/>
    </w:pPr>
    <w:rPr>
      <w:rFonts w:ascii="Calibri" w:eastAsia="DejaVu Sans" w:hAnsi="Calibri" w:cs="DejaVu Sans"/>
      <w:kern w:val="1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625E3-D23D-BF49-A52A-496BF7C7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TECNOLOGIA DE COMPUTADORES II (ITIG)</vt:lpstr>
    </vt:vector>
  </TitlesOfParts>
  <Company>UPV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TECNOLOGIA DE COMPUTADORES II (ITIG)</dc:title>
  <dc:creator>arobles</dc:creator>
  <cp:lastModifiedBy>USUARIO</cp:lastModifiedBy>
  <cp:revision>3</cp:revision>
  <cp:lastPrinted>2014-06-16T09:02:00Z</cp:lastPrinted>
  <dcterms:created xsi:type="dcterms:W3CDTF">2016-05-04T17:45:00Z</dcterms:created>
  <dcterms:modified xsi:type="dcterms:W3CDTF">2016-05-04T17:47:00Z</dcterms:modified>
</cp:coreProperties>
</file>