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2D2" w:rsidRPr="007D4FCE" w:rsidRDefault="00FD3E3A" w:rsidP="00DB52D2">
      <w:pPr>
        <w:jc w:val="center"/>
        <w:rPr>
          <w:rFonts w:ascii="Arial" w:hAnsi="Arial" w:cs="Arial"/>
          <w:b/>
          <w:lang w:val="es-ES_tradnl"/>
        </w:rPr>
      </w:pPr>
      <w:r>
        <w:rPr>
          <w:rFonts w:ascii="Arial" w:hAnsi="Arial" w:cs="Arial"/>
          <w:b/>
          <w:noProof/>
          <w:lang w:val="es-ES" w:eastAsia="es-ES"/>
        </w:rPr>
        <w:pict>
          <v:shapetype id="_x0000_t202" coordsize="21600,21600" o:spt="202" path="m,l,21600r21600,l21600,xe">
            <v:stroke joinstyle="miter"/>
            <v:path gradientshapeok="t" o:connecttype="rect"/>
          </v:shapetype>
          <v:shape id="Cuadro de texto 26" o:spid="_x0000_s1026" type="#_x0000_t202" style="position:absolute;left:0;text-align:left;margin-left:410.25pt;margin-top:-12.75pt;width:95.25pt;height:24.1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" stroked="f">
            <v:textbox>
              <w:txbxContent>
                <w:p w:rsidR="00DB52D2" w:rsidRPr="00154FBF" w:rsidRDefault="00DB52D2" w:rsidP="00DB52D2">
                  <w:pPr>
                    <w:rPr>
                      <w:b/>
                      <w:sz w:val="28"/>
                    </w:rPr>
                  </w:pPr>
                  <w:r w:rsidRPr="00154FBF">
                    <w:rPr>
                      <w:b/>
                      <w:sz w:val="28"/>
                    </w:rPr>
                    <w:t>Recupera P3</w:t>
                  </w:r>
                </w:p>
              </w:txbxContent>
            </v:textbox>
          </v:shape>
        </w:pict>
      </w:r>
      <w:r>
        <w:rPr>
          <w:rFonts w:ascii="Arial" w:hAnsi="Arial" w:cs="Arial"/>
          <w:b/>
          <w:noProof/>
          <w:lang w:val="es-ES" w:eastAsia="es-ES"/>
        </w:rPr>
        <w:pict>
          <v:shape id="Cuadro de texto 25" o:spid="_x0000_s1027" type="#_x0000_t202" style="position:absolute;left:0;text-align:left;margin-left:409.95pt;margin-top:-35.55pt;width:95.25pt;height:24.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" stroked="f">
            <v:textbox>
              <w:txbxContent>
                <w:p w:rsidR="00DB52D2" w:rsidRPr="00154FBF" w:rsidRDefault="00DB52D2" w:rsidP="00DB52D2">
                  <w:pPr>
                    <w:rPr>
                      <w:b/>
                      <w:sz w:val="28"/>
                    </w:rPr>
                  </w:pPr>
                  <w:r w:rsidRPr="00154FBF">
                    <w:rPr>
                      <w:b/>
                      <w:sz w:val="28"/>
                    </w:rPr>
                    <w:t>Recupera P2</w:t>
                  </w:r>
                </w:p>
              </w:txbxContent>
            </v:textbox>
          </v:shape>
        </w:pict>
      </w:r>
      <w:r>
        <w:rPr>
          <w:rFonts w:ascii="Arial" w:hAnsi="Arial" w:cs="Arial"/>
          <w:b/>
          <w:noProof/>
          <w:lang w:val="es-ES" w:eastAsia="es-ES"/>
        </w:rPr>
        <w:pict>
          <v:rect id="Rectángulo 24" o:spid="_x0000_s1045" style="position:absolute;left:0;text-align:left;margin-left:507.5pt;margin-top:-33.7pt;width:17.6pt;height:17.6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"/>
        </w:pict>
      </w:r>
      <w:r>
        <w:rPr>
          <w:rFonts w:ascii="Arial" w:hAnsi="Arial" w:cs="Arial"/>
          <w:b/>
          <w:noProof/>
          <w:lang w:val="es-ES" w:eastAsia="es-ES"/>
        </w:rPr>
        <w:pict>
          <v:rect id="Rectángulo 23" o:spid="_x0000_s1044" style="position:absolute;left:0;text-align:left;margin-left:507.5pt;margin-top:-11.4pt;width:17.6pt;height:17.6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"/>
        </w:pict>
      </w:r>
      <w:r w:rsidR="00DB52D2" w:rsidRPr="007D4FCE">
        <w:rPr>
          <w:rFonts w:ascii="Arial" w:hAnsi="Arial" w:cs="Arial"/>
          <w:b/>
          <w:lang w:val="es-ES_tradnl"/>
        </w:rPr>
        <w:t xml:space="preserve">ESTRUCTURA DE COMPUTADORES </w:t>
      </w:r>
    </w:p>
    <w:tbl>
      <w:tblPr>
        <w:tblW w:w="0" w:type="auto"/>
        <w:tblInd w:w="108" w:type="dxa"/>
        <w:tblLayout w:type="fixed"/>
        <w:tblLook w:val="0000"/>
      </w:tblPr>
      <w:tblGrid>
        <w:gridCol w:w="4395"/>
        <w:gridCol w:w="2268"/>
        <w:gridCol w:w="2551"/>
        <w:gridCol w:w="1276"/>
      </w:tblGrid>
      <w:tr w:rsidR="00DB52D2" w:rsidRPr="007D4FCE" w:rsidTr="00586D2D">
        <w:tc>
          <w:tcPr>
            <w:tcW w:w="4395" w:type="dxa"/>
            <w:shd w:val="clear" w:color="auto" w:fill="auto"/>
          </w:tcPr>
          <w:p w:rsidR="00DB52D2" w:rsidRDefault="00DB52D2" w:rsidP="00DB52D2">
            <w:pPr>
              <w:snapToGrid w:val="0"/>
              <w:rPr>
                <w:rFonts w:ascii="Arial" w:hAnsi="Arial" w:cs="Arial"/>
                <w:b/>
                <w:lang w:val="es-ES_tradnl"/>
              </w:rPr>
            </w:pPr>
            <w:r>
              <w:rPr>
                <w:rFonts w:ascii="Arial" w:hAnsi="Arial" w:cs="Arial"/>
                <w:b/>
                <w:lang w:val="es-ES_tradnl"/>
              </w:rPr>
              <w:t>Recuperación Tercer</w:t>
            </w:r>
            <w:r w:rsidRPr="007D4FCE">
              <w:rPr>
                <w:rFonts w:ascii="Arial" w:hAnsi="Arial" w:cs="Arial"/>
                <w:b/>
                <w:lang w:val="es-ES_tradnl"/>
              </w:rPr>
              <w:t xml:space="preserve"> examen parcial</w:t>
            </w:r>
          </w:p>
          <w:p w:rsidR="00DB52D2" w:rsidRPr="007D4FCE" w:rsidRDefault="00DB52D2" w:rsidP="00DB52D2">
            <w:pPr>
              <w:snapToGrid w:val="0"/>
              <w:rPr>
                <w:rFonts w:ascii="Arial" w:hAnsi="Arial" w:cs="Arial"/>
                <w:b/>
                <w:lang w:val="es-ES_tradnl"/>
              </w:rPr>
            </w:pPr>
          </w:p>
        </w:tc>
        <w:tc>
          <w:tcPr>
            <w:tcW w:w="6095" w:type="dxa"/>
            <w:gridSpan w:val="3"/>
            <w:shd w:val="clear" w:color="auto" w:fill="auto"/>
          </w:tcPr>
          <w:p w:rsidR="00DB52D2" w:rsidRPr="007D4FCE" w:rsidRDefault="00DB52D2" w:rsidP="00586D2D">
            <w:pPr>
              <w:snapToGrid w:val="0"/>
              <w:jc w:val="right"/>
              <w:rPr>
                <w:rFonts w:ascii="Arial" w:hAnsi="Arial" w:cs="Arial"/>
                <w:b/>
                <w:lang w:val="es-ES_tradnl"/>
              </w:rPr>
            </w:pPr>
            <w:r>
              <w:rPr>
                <w:rFonts w:ascii="Arial" w:hAnsi="Arial" w:cs="Arial"/>
                <w:b/>
                <w:lang w:val="es-ES_tradnl"/>
              </w:rPr>
              <w:t>16</w:t>
            </w:r>
            <w:r w:rsidRPr="007D4FCE">
              <w:rPr>
                <w:rFonts w:ascii="Arial" w:hAnsi="Arial" w:cs="Arial"/>
                <w:b/>
                <w:lang w:val="es-ES_tradnl"/>
              </w:rPr>
              <w:t xml:space="preserve"> de </w:t>
            </w:r>
            <w:r>
              <w:rPr>
                <w:rFonts w:ascii="Arial" w:hAnsi="Arial" w:cs="Arial"/>
                <w:b/>
                <w:lang w:val="es-ES_tradnl"/>
              </w:rPr>
              <w:t>junio</w:t>
            </w:r>
            <w:r w:rsidRPr="007D4FCE">
              <w:rPr>
                <w:rFonts w:ascii="Arial" w:hAnsi="Arial" w:cs="Arial"/>
                <w:b/>
                <w:lang w:val="es-ES_tradnl"/>
              </w:rPr>
              <w:t xml:space="preserve"> de 2015</w:t>
            </w:r>
          </w:p>
        </w:tc>
      </w:tr>
      <w:tr w:rsidR="00DB52D2" w:rsidRPr="007D4FCE" w:rsidTr="00586D2D">
        <w:tc>
          <w:tcPr>
            <w:tcW w:w="6663" w:type="dxa"/>
            <w:gridSpan w:val="2"/>
            <w:tcBorders>
              <w:bottom w:val="single" w:sz="4" w:space="0" w:color="000000"/>
            </w:tcBorders>
            <w:shd w:val="clear" w:color="auto" w:fill="auto"/>
          </w:tcPr>
          <w:p w:rsidR="00DB52D2" w:rsidRPr="007D4FCE" w:rsidRDefault="00DB52D2" w:rsidP="00586D2D">
            <w:pPr>
              <w:snapToGrid w:val="0"/>
              <w:jc w:val="center"/>
              <w:rPr>
                <w:rFonts w:ascii="Arial" w:hAnsi="Arial" w:cs="Arial"/>
                <w:b/>
                <w:lang w:val="es-ES_tradnl"/>
              </w:rPr>
            </w:pPr>
            <w:r w:rsidRPr="007D4FCE">
              <w:rPr>
                <w:rFonts w:ascii="Arial" w:hAnsi="Arial" w:cs="Arial"/>
                <w:b/>
                <w:lang w:val="es-ES_tradnl"/>
              </w:rPr>
              <w:t>Apellidos y nombre</w:t>
            </w:r>
          </w:p>
        </w:tc>
        <w:tc>
          <w:tcPr>
            <w:tcW w:w="2551" w:type="dxa"/>
            <w:tcBorders>
              <w:bottom w:val="single" w:sz="4" w:space="0" w:color="000000"/>
            </w:tcBorders>
            <w:shd w:val="clear" w:color="auto" w:fill="auto"/>
          </w:tcPr>
          <w:p w:rsidR="00DB52D2" w:rsidRPr="007D4FCE" w:rsidRDefault="00DB52D2" w:rsidP="00586D2D">
            <w:pPr>
              <w:snapToGrid w:val="0"/>
              <w:jc w:val="center"/>
              <w:rPr>
                <w:rFonts w:ascii="Arial" w:hAnsi="Arial" w:cs="Arial"/>
                <w:b/>
                <w:lang w:val="es-ES_tradnl"/>
              </w:rPr>
            </w:pPr>
            <w:r w:rsidRPr="007D4FCE">
              <w:rPr>
                <w:rFonts w:ascii="Arial" w:hAnsi="Arial" w:cs="Arial"/>
                <w:b/>
                <w:lang w:val="es-ES_tradnl"/>
              </w:rPr>
              <w:t>DNI</w:t>
            </w:r>
          </w:p>
        </w:tc>
        <w:tc>
          <w:tcPr>
            <w:tcW w:w="1276" w:type="dxa"/>
            <w:tcBorders>
              <w:bottom w:val="single" w:sz="4" w:space="0" w:color="000000"/>
            </w:tcBorders>
            <w:shd w:val="clear" w:color="auto" w:fill="auto"/>
          </w:tcPr>
          <w:p w:rsidR="00DB52D2" w:rsidRPr="007D4FCE" w:rsidRDefault="00DB52D2" w:rsidP="00586D2D">
            <w:pPr>
              <w:snapToGrid w:val="0"/>
              <w:jc w:val="center"/>
              <w:rPr>
                <w:rFonts w:ascii="Arial" w:hAnsi="Arial" w:cs="Arial"/>
                <w:b/>
                <w:lang w:val="es-ES_tradnl"/>
              </w:rPr>
            </w:pPr>
            <w:r w:rsidRPr="007D4FCE">
              <w:rPr>
                <w:rFonts w:ascii="Arial" w:hAnsi="Arial" w:cs="Arial"/>
                <w:b/>
                <w:lang w:val="es-ES_tradnl"/>
              </w:rPr>
              <w:t>Grupo</w:t>
            </w:r>
          </w:p>
        </w:tc>
      </w:tr>
      <w:tr w:rsidR="00DB52D2" w:rsidRPr="007D4FCE" w:rsidTr="00586D2D">
        <w:trPr>
          <w:trHeight w:val="724"/>
        </w:trPr>
        <w:tc>
          <w:tcPr>
            <w:tcW w:w="6663" w:type="dxa"/>
            <w:gridSpan w:val="2"/>
            <w:tcBorders>
              <w:top w:val="single" w:sz="4" w:space="0" w:color="000000"/>
              <w:left w:val="single" w:sz="4" w:space="0" w:color="000000"/>
              <w:bottom w:val="single" w:sz="4" w:space="0" w:color="000000"/>
            </w:tcBorders>
            <w:shd w:val="clear" w:color="auto" w:fill="auto"/>
          </w:tcPr>
          <w:p w:rsidR="00DB52D2" w:rsidRPr="007D4FCE" w:rsidRDefault="00DB52D2" w:rsidP="00586D2D">
            <w:pPr>
              <w:snapToGrid w:val="0"/>
              <w:rPr>
                <w:rFonts w:ascii="Arial" w:hAnsi="Arial" w:cs="Arial"/>
                <w:b/>
                <w:lang w:val="es-ES_tradnl"/>
              </w:rPr>
            </w:pPr>
          </w:p>
        </w:tc>
        <w:tc>
          <w:tcPr>
            <w:tcW w:w="2551" w:type="dxa"/>
            <w:tcBorders>
              <w:top w:val="single" w:sz="4" w:space="0" w:color="000000"/>
              <w:left w:val="single" w:sz="4" w:space="0" w:color="000000"/>
              <w:bottom w:val="single" w:sz="4" w:space="0" w:color="000000"/>
            </w:tcBorders>
            <w:shd w:val="clear" w:color="auto" w:fill="auto"/>
          </w:tcPr>
          <w:p w:rsidR="00DB52D2" w:rsidRPr="007D4FCE" w:rsidRDefault="00DB52D2" w:rsidP="00586D2D">
            <w:pPr>
              <w:snapToGrid w:val="0"/>
              <w:rPr>
                <w:rFonts w:ascii="Arial" w:hAnsi="Arial" w:cs="Arial"/>
                <w:b/>
                <w:lang w:val="es-ES_tradnl"/>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B52D2" w:rsidRPr="007D4FCE" w:rsidRDefault="00DB52D2" w:rsidP="00586D2D">
            <w:pPr>
              <w:snapToGrid w:val="0"/>
              <w:rPr>
                <w:rFonts w:ascii="Arial" w:hAnsi="Arial" w:cs="Arial"/>
                <w:b/>
                <w:lang w:val="es-ES_tradnl"/>
              </w:rPr>
            </w:pPr>
          </w:p>
        </w:tc>
      </w:tr>
    </w:tbl>
    <w:p w:rsidR="000F6B92" w:rsidRPr="000C1A8B" w:rsidRDefault="00147677" w:rsidP="000F6B92">
      <w:pPr>
        <w:jc w:val="left"/>
        <w:rPr>
          <w:rFonts w:asciiTheme="majorHAnsi" w:hAnsiTheme="majorHAnsi"/>
          <w:b/>
          <w:sz w:val="28"/>
          <w:lang w:val="es-ES"/>
        </w:rPr>
      </w:pPr>
      <w:r>
        <w:rPr>
          <w:rFonts w:asciiTheme="majorHAnsi" w:hAnsiTheme="majorHAnsi"/>
          <w:b/>
          <w:sz w:val="28"/>
          <w:lang w:val="es-ES"/>
        </w:rPr>
        <w:t>Ejercicio 1</w:t>
      </w:r>
      <w:r w:rsidR="000F6B92" w:rsidRPr="000C1A8B">
        <w:rPr>
          <w:rFonts w:asciiTheme="majorHAnsi" w:hAnsiTheme="majorHAnsi"/>
          <w:b/>
          <w:sz w:val="28"/>
          <w:lang w:val="es-ES"/>
        </w:rPr>
        <w:t xml:space="preserve"> (</w:t>
      </w:r>
      <w:r w:rsidR="008E53E2">
        <w:rPr>
          <w:rFonts w:asciiTheme="majorHAnsi" w:hAnsiTheme="majorHAnsi"/>
          <w:b/>
          <w:sz w:val="28"/>
          <w:lang w:val="es-ES"/>
        </w:rPr>
        <w:t xml:space="preserve"> </w:t>
      </w:r>
      <w:r w:rsidR="00062BFE">
        <w:rPr>
          <w:rFonts w:asciiTheme="majorHAnsi" w:hAnsiTheme="majorHAnsi"/>
          <w:b/>
          <w:sz w:val="28"/>
          <w:lang w:val="es-ES"/>
        </w:rPr>
        <w:t>6</w:t>
      </w:r>
      <w:r w:rsidR="000F6B92" w:rsidRPr="000C1A8B">
        <w:rPr>
          <w:rFonts w:asciiTheme="majorHAnsi" w:hAnsiTheme="majorHAnsi"/>
          <w:b/>
          <w:sz w:val="28"/>
          <w:lang w:val="es-ES"/>
        </w:rPr>
        <w:t xml:space="preserve"> P</w:t>
      </w:r>
      <w:r w:rsidR="000C1A8B">
        <w:rPr>
          <w:rFonts w:asciiTheme="majorHAnsi" w:hAnsiTheme="majorHAnsi"/>
          <w:b/>
          <w:sz w:val="28"/>
          <w:lang w:val="es-ES"/>
        </w:rPr>
        <w:t>untos</w:t>
      </w:r>
      <w:r w:rsidR="000F6B92" w:rsidRPr="000C1A8B">
        <w:rPr>
          <w:rFonts w:asciiTheme="majorHAnsi" w:hAnsiTheme="majorHAnsi"/>
          <w:b/>
          <w:sz w:val="28"/>
          <w:lang w:val="es-ES"/>
        </w:rPr>
        <w:t>)</w:t>
      </w:r>
    </w:p>
    <w:p w:rsidR="00ED7832" w:rsidRPr="009A08D6" w:rsidRDefault="005D3EE5" w:rsidP="007B2537">
      <w:pPr>
        <w:rPr>
          <w:rFonts w:ascii="Times New Roman" w:hAnsi="Times New Roman" w:cs="Times New Roman"/>
          <w:sz w:val="24"/>
          <w:lang w:val="es-ES"/>
        </w:rPr>
      </w:pPr>
      <w:r w:rsidRPr="009A08D6">
        <w:rPr>
          <w:rFonts w:ascii="Times New Roman" w:hAnsi="Times New Roman" w:cs="Times New Roman"/>
          <w:sz w:val="24"/>
          <w:lang w:val="es-ES"/>
        </w:rPr>
        <w:t xml:space="preserve">Las ventanas de un edificio están gobernadas por un sistema de control cuya interfaz muestra </w:t>
      </w:r>
      <w:r w:rsidR="00E17940">
        <w:rPr>
          <w:rFonts w:ascii="Times New Roman" w:hAnsi="Times New Roman" w:cs="Times New Roman"/>
          <w:sz w:val="24"/>
          <w:lang w:val="es-ES"/>
        </w:rPr>
        <w:t>dos</w:t>
      </w:r>
      <w:r w:rsidRPr="009A08D6">
        <w:rPr>
          <w:rFonts w:ascii="Times New Roman" w:hAnsi="Times New Roman" w:cs="Times New Roman"/>
          <w:sz w:val="24"/>
          <w:lang w:val="es-ES"/>
        </w:rPr>
        <w:t xml:space="preserve"> registros, </w:t>
      </w:r>
      <w:r w:rsidR="003540BF" w:rsidRPr="009A08D6">
        <w:rPr>
          <w:rFonts w:ascii="Times New Roman" w:hAnsi="Times New Roman" w:cs="Times New Roman"/>
          <w:sz w:val="24"/>
          <w:lang w:val="es-ES"/>
        </w:rPr>
        <w:t xml:space="preserve">(ver </w:t>
      </w:r>
      <w:fldSimple w:instr=" REF _Ref418619328 \h  \* MERGEFORMAT ">
        <w:r w:rsidR="00C64304" w:rsidRPr="00C64304">
          <w:rPr>
            <w:rFonts w:ascii="Times New Roman" w:hAnsi="Times New Roman" w:cs="Times New Roman"/>
            <w:lang w:val="es-ES"/>
          </w:rPr>
          <w:t>Figura 1</w:t>
        </w:r>
      </w:fldSimple>
      <w:r w:rsidR="00F42D80">
        <w:rPr>
          <w:rFonts w:ascii="Times New Roman" w:hAnsi="Times New Roman" w:cs="Times New Roman"/>
          <w:sz w:val="24"/>
          <w:lang w:val="es-ES"/>
        </w:rPr>
        <w:t xml:space="preserve">). </w:t>
      </w:r>
      <w:r w:rsidR="003540BF" w:rsidRPr="009A08D6">
        <w:rPr>
          <w:rFonts w:ascii="Times New Roman" w:hAnsi="Times New Roman" w:cs="Times New Roman"/>
          <w:sz w:val="24"/>
          <w:lang w:val="es-ES"/>
        </w:rPr>
        <w:t xml:space="preserve">El sistema dispone de un sensor de humedad y un sensor de </w:t>
      </w:r>
      <w:r w:rsidR="009A08D6" w:rsidRPr="009A08D6">
        <w:rPr>
          <w:rFonts w:ascii="Times New Roman" w:hAnsi="Times New Roman" w:cs="Times New Roman"/>
          <w:sz w:val="24"/>
          <w:lang w:val="es-ES"/>
        </w:rPr>
        <w:t>luz, y está conectado a un actuador que le permite subir o bajar la persiana de la ventana.</w:t>
      </w:r>
      <w:r w:rsidR="009155C5">
        <w:rPr>
          <w:rFonts w:ascii="Times New Roman" w:hAnsi="Times New Roman" w:cs="Times New Roman"/>
          <w:sz w:val="24"/>
          <w:lang w:val="es-ES"/>
        </w:rPr>
        <w:t xml:space="preserve"> Mediante </w:t>
      </w:r>
      <w:r w:rsidR="00E17940">
        <w:rPr>
          <w:rFonts w:ascii="Times New Roman" w:hAnsi="Times New Roman" w:cs="Times New Roman"/>
          <w:sz w:val="24"/>
          <w:lang w:val="es-ES"/>
        </w:rPr>
        <w:t>el indicador de posición (bits P</w:t>
      </w:r>
      <w:r w:rsidR="00E17940" w:rsidRPr="00E17940">
        <w:rPr>
          <w:rFonts w:ascii="Times New Roman" w:hAnsi="Times New Roman" w:cs="Times New Roman"/>
          <w:sz w:val="24"/>
          <w:vertAlign w:val="subscript"/>
          <w:lang w:val="es-ES"/>
        </w:rPr>
        <w:t>4</w:t>
      </w:r>
      <w:r w:rsidR="00E17940">
        <w:rPr>
          <w:rFonts w:ascii="Times New Roman" w:hAnsi="Times New Roman" w:cs="Times New Roman"/>
          <w:sz w:val="24"/>
          <w:lang w:val="es-ES"/>
        </w:rPr>
        <w:t xml:space="preserve"> a P</w:t>
      </w:r>
      <w:r w:rsidR="00E17940" w:rsidRPr="00E17940">
        <w:rPr>
          <w:rFonts w:ascii="Times New Roman" w:hAnsi="Times New Roman" w:cs="Times New Roman"/>
          <w:sz w:val="24"/>
          <w:vertAlign w:val="subscript"/>
          <w:lang w:val="es-ES"/>
        </w:rPr>
        <w:t>0</w:t>
      </w:r>
      <w:r w:rsidR="00E17940">
        <w:rPr>
          <w:rFonts w:ascii="Times New Roman" w:hAnsi="Times New Roman" w:cs="Times New Roman"/>
          <w:sz w:val="24"/>
          <w:lang w:val="es-ES"/>
        </w:rPr>
        <w:t xml:space="preserve"> </w:t>
      </w:r>
      <w:r w:rsidR="008920AF">
        <w:rPr>
          <w:rFonts w:ascii="Times New Roman" w:hAnsi="Times New Roman" w:cs="Times New Roman"/>
          <w:sz w:val="24"/>
          <w:lang w:val="es-ES"/>
        </w:rPr>
        <w:t xml:space="preserve">del registro de estado) </w:t>
      </w:r>
      <w:r w:rsidR="00E17940">
        <w:rPr>
          <w:rFonts w:ascii="Times New Roman" w:hAnsi="Times New Roman" w:cs="Times New Roman"/>
          <w:sz w:val="24"/>
          <w:lang w:val="es-ES"/>
        </w:rPr>
        <w:t>se</w:t>
      </w:r>
      <w:r w:rsidR="009155C5">
        <w:rPr>
          <w:rFonts w:ascii="Times New Roman" w:hAnsi="Times New Roman" w:cs="Times New Roman"/>
          <w:sz w:val="24"/>
          <w:lang w:val="es-ES"/>
        </w:rPr>
        <w:t xml:space="preserve"> detecta la posición de la persiana</w:t>
      </w:r>
      <w:r w:rsidR="00E17940">
        <w:rPr>
          <w:rFonts w:ascii="Times New Roman" w:hAnsi="Times New Roman" w:cs="Times New Roman"/>
          <w:sz w:val="24"/>
          <w:lang w:val="es-ES"/>
        </w:rPr>
        <w:t xml:space="preserve"> con un valor de 0 a 31</w:t>
      </w:r>
      <w:r w:rsidR="009155C5">
        <w:rPr>
          <w:rFonts w:ascii="Times New Roman" w:hAnsi="Times New Roman" w:cs="Times New Roman"/>
          <w:sz w:val="24"/>
          <w:lang w:val="es-ES"/>
        </w:rPr>
        <w:t xml:space="preserve">, </w:t>
      </w:r>
      <w:r w:rsidR="00E17940">
        <w:rPr>
          <w:rFonts w:ascii="Times New Roman" w:hAnsi="Times New Roman" w:cs="Times New Roman"/>
          <w:sz w:val="24"/>
          <w:lang w:val="es-ES"/>
        </w:rPr>
        <w:t>siendo 31</w:t>
      </w:r>
      <w:r w:rsidR="009155C5">
        <w:rPr>
          <w:rFonts w:ascii="Times New Roman" w:hAnsi="Times New Roman" w:cs="Times New Roman"/>
          <w:sz w:val="24"/>
          <w:lang w:val="es-ES"/>
        </w:rPr>
        <w:t xml:space="preserve"> </w:t>
      </w:r>
      <w:r w:rsidR="00E17940">
        <w:rPr>
          <w:rFonts w:ascii="Times New Roman" w:hAnsi="Times New Roman" w:cs="Times New Roman"/>
          <w:sz w:val="24"/>
          <w:lang w:val="es-ES"/>
        </w:rPr>
        <w:t xml:space="preserve">cuando está completamente subida </w:t>
      </w:r>
      <w:r w:rsidR="009155C5">
        <w:rPr>
          <w:rFonts w:ascii="Times New Roman" w:hAnsi="Times New Roman" w:cs="Times New Roman"/>
          <w:sz w:val="24"/>
          <w:lang w:val="es-ES"/>
        </w:rPr>
        <w:t xml:space="preserve">y </w:t>
      </w:r>
      <w:r w:rsidR="00E17940">
        <w:rPr>
          <w:rFonts w:ascii="Times New Roman" w:hAnsi="Times New Roman" w:cs="Times New Roman"/>
          <w:sz w:val="24"/>
          <w:lang w:val="es-ES"/>
        </w:rPr>
        <w:t>0 cuando está completamente bajada</w:t>
      </w:r>
      <w:r w:rsidR="009155C5">
        <w:rPr>
          <w:rFonts w:ascii="Times New Roman" w:hAnsi="Times New Roman" w:cs="Times New Roman"/>
          <w:sz w:val="24"/>
          <w:lang w:val="es-ES"/>
        </w:rPr>
        <w:t>.</w:t>
      </w:r>
    </w:p>
    <w:p w:rsidR="005D3EE5" w:rsidRPr="009A08D6" w:rsidRDefault="005D3EE5" w:rsidP="007B2537">
      <w:pPr>
        <w:rPr>
          <w:rFonts w:ascii="Times New Roman" w:hAnsi="Times New Roman" w:cs="Times New Roman"/>
          <w:lang w:val="es-ES"/>
        </w:rPr>
      </w:pPr>
    </w:p>
    <w:p w:rsidR="005D3EE5" w:rsidRPr="009A08D6" w:rsidRDefault="00FD3E3A" w:rsidP="007B2537">
      <w:pPr>
        <w:rPr>
          <w:rFonts w:ascii="Times New Roman" w:hAnsi="Times New Roman" w:cs="Times New Roman"/>
          <w:lang w:val="es-ES"/>
        </w:rPr>
      </w:pPr>
      <w:r>
        <w:rPr>
          <w:rFonts w:ascii="Times New Roman" w:hAnsi="Times New Roman" w:cs="Times New Roman"/>
          <w:noProof/>
          <w:lang w:val="es-ES" w:eastAsia="es-ES"/>
        </w:rPr>
        <w:pict>
          <v:shape id="Text Box 2" o:spid="_x0000_s1028" type="#_x0000_t202" style="position:absolute;left:0;text-align:left;margin-left:-.1pt;margin-top:.15pt;width:527.35pt;height:231.2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" filled="f">
            <v:textbox>
              <w:txbxContent>
                <w:p w:rsidR="009D01CD" w:rsidRPr="00A9682E" w:rsidRDefault="009D01CD" w:rsidP="005D3EE5">
                  <w:pPr>
                    <w:jc w:val="center"/>
                    <w:rPr>
                      <w:rFonts w:cs="Arial"/>
                      <w:lang w:val="es-ES"/>
                    </w:rPr>
                  </w:pPr>
                </w:p>
                <w:p w:rsidR="009D01CD" w:rsidRDefault="009D01CD" w:rsidP="005D3EE5">
                  <w:pPr>
                    <w:jc w:val="center"/>
                    <w:rPr>
                      <w:rFonts w:cs="Arial"/>
                      <w:noProof/>
                      <w:lang w:val="es-ES" w:eastAsia="es-ES"/>
                    </w:rPr>
                  </w:pPr>
                </w:p>
                <w:p w:rsidR="009D01CD" w:rsidRDefault="009D01CD" w:rsidP="00737958">
                  <w:pPr>
                    <w:jc w:val="left"/>
                    <w:rPr>
                      <w:rFonts w:cs="Arial"/>
                      <w:lang w:val="es-ES"/>
                    </w:rPr>
                  </w:pPr>
                  <w:r>
                    <w:rPr>
                      <w:rFonts w:cs="Arial"/>
                      <w:noProof/>
                      <w:lang w:val="es-ES" w:eastAsia="es-ES"/>
                    </w:rPr>
                    <w:drawing>
                      <wp:inline distT="0" distB="0" distL="0" distR="0">
                        <wp:extent cx="1940943" cy="2298065"/>
                        <wp:effectExtent l="0" t="0" r="0" b="0"/>
                        <wp:docPr id="5" name="4 Imagen" descr="Gráfico1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1_v1.JPG"/>
                                <pic:cNvPicPr/>
                              </pic:nvPicPr>
                              <pic:blipFill rotWithShape="1">
                                <a:blip r:embed="rId8"/>
                                <a:srcRect r="65010"/>
                                <a:stretch/>
                              </pic:blipFill>
                              <pic:spPr bwMode="auto">
                                <a:xfrm>
                                  <a:off x="0" y="0"/>
                                  <a:ext cx="1941050" cy="22981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5D3EE5">
                    <w:rPr>
                      <w:rFonts w:cs="Arial"/>
                      <w:lang w:val="es-ES"/>
                    </w:rPr>
                    <w:t xml:space="preserve"> </w:t>
                  </w:r>
                </w:p>
                <w:p w:rsidR="009D01CD" w:rsidRPr="005D3EE5" w:rsidRDefault="009D01CD" w:rsidP="005D3EE5">
                  <w:pPr>
                    <w:pStyle w:val="Epgrafe"/>
                    <w:ind w:left="993" w:right="1031"/>
                    <w:jc w:val="center"/>
                    <w:rPr>
                      <w:lang w:val="es-ES"/>
                    </w:rPr>
                  </w:pPr>
                  <w:bookmarkStart w:id="0" w:name="_Ref418619328"/>
                  <w:r w:rsidRPr="005D3EE5">
                    <w:rPr>
                      <w:lang w:val="es-ES"/>
                    </w:rPr>
                    <w:t xml:space="preserve">Figura </w:t>
                  </w:r>
                  <w:r w:rsidR="00FD3E3A">
                    <w:fldChar w:fldCharType="begin"/>
                  </w:r>
                  <w:r w:rsidRPr="005D3EE5">
                    <w:rPr>
                      <w:lang w:val="es-ES"/>
                    </w:rPr>
                    <w:instrText xml:space="preserve"> SEQ Figura \* ARABIC </w:instrText>
                  </w:r>
                  <w:r w:rsidR="00FD3E3A">
                    <w:fldChar w:fldCharType="separate"/>
                  </w:r>
                  <w:r w:rsidR="00C64304">
                    <w:rPr>
                      <w:noProof/>
                      <w:lang w:val="es-ES"/>
                    </w:rPr>
                    <w:t>1</w:t>
                  </w:r>
                  <w:r w:rsidR="00FD3E3A">
                    <w:fldChar w:fldCharType="end"/>
                  </w:r>
                  <w:bookmarkEnd w:id="0"/>
                  <w:r w:rsidRPr="005D3EE5">
                    <w:rPr>
                      <w:rFonts w:cs="Arial"/>
                      <w:lang w:val="es-ES"/>
                    </w:rPr>
                    <w:t xml:space="preserve"> </w:t>
                  </w:r>
                  <w:r>
                    <w:rPr>
                      <w:rFonts w:cs="Arial"/>
                      <w:lang w:val="es-ES"/>
                    </w:rPr>
                    <w:t>Sistema de control del motor de una persiana.  La dirección base es 0xFFFF0030.</w:t>
                  </w:r>
                </w:p>
              </w:txbxContent>
            </v:textbox>
          </v:shape>
        </w:pict>
      </w:r>
    </w:p>
    <w:p w:rsidR="005D3EE5" w:rsidRPr="009A08D6" w:rsidRDefault="005D3EE5" w:rsidP="007B2537">
      <w:pPr>
        <w:rPr>
          <w:rFonts w:ascii="Times New Roman" w:hAnsi="Times New Roman" w:cs="Times New Roman"/>
          <w:lang w:val="es-ES"/>
        </w:rPr>
      </w:pPr>
    </w:p>
    <w:p w:rsidR="005D3EE5" w:rsidRPr="009A08D6" w:rsidRDefault="005D3EE5" w:rsidP="007B2537">
      <w:pPr>
        <w:rPr>
          <w:rFonts w:ascii="Times New Roman" w:hAnsi="Times New Roman" w:cs="Times New Roman"/>
          <w:lang w:val="es-ES"/>
        </w:rPr>
      </w:pPr>
    </w:p>
    <w:p w:rsidR="005D3EE5" w:rsidRPr="009A08D6" w:rsidRDefault="00FD3E3A" w:rsidP="007B2537">
      <w:pPr>
        <w:rPr>
          <w:rFonts w:ascii="Times New Roman" w:hAnsi="Times New Roman" w:cs="Times New Roman"/>
          <w:lang w:val="es-ES"/>
        </w:rPr>
      </w:pPr>
      <w:r>
        <w:rPr>
          <w:rFonts w:ascii="Times New Roman" w:hAnsi="Times New Roman" w:cs="Times New Roman"/>
          <w:noProof/>
          <w:lang w:val="es-ES" w:eastAsia="es-ES"/>
        </w:rPr>
        <w:pict>
          <v:shape id="Text Box 10" o:spid="_x0000_s1029" type="#_x0000_t202" style="position:absolute;left:0;text-align:left;margin-left:174.55pt;margin-top:1.25pt;width:338.95pt;height:150.1pt;z-index:2516582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" filled="f" stroked="f">
            <v:textbox>
              <w:txbxContent>
                <w:p w:rsidR="009D01CD" w:rsidRPr="00737958" w:rsidRDefault="009D01CD">
                  <w:pPr>
                    <w:rPr>
                      <w:rFonts w:ascii="Courier New" w:hAnsi="Courier New" w:cs="Courier New"/>
                    </w:rPr>
                  </w:pPr>
                  <w:r w:rsidRPr="00737958">
                    <w:rPr>
                      <w:rFonts w:ascii="Courier New" w:hAnsi="Courier New" w:cs="Courier New"/>
                    </w:rPr>
                    <w:t>Registro de estado</w:t>
                  </w:r>
                  <w:r>
                    <w:rPr>
                      <w:rFonts w:ascii="Courier New" w:hAnsi="Courier New" w:cs="Courier New"/>
                    </w:rPr>
                    <w:t xml:space="preserve"> (DB)</w:t>
                  </w:r>
                  <w:r w:rsidRPr="00737958">
                    <w:rPr>
                      <w:rFonts w:ascii="Courier New" w:hAnsi="Courier New" w:cs="Courier New"/>
                    </w:rPr>
                    <w:t>:</w:t>
                  </w:r>
                </w:p>
                <w:tbl>
                  <w:tblPr>
                    <w:tblStyle w:val="Tablaconcuadrcula"/>
                    <w:tblW w:w="0" w:type="auto"/>
                    <w:tblLook w:val="04A0"/>
                  </w:tblPr>
                  <w:tblGrid>
                    <w:gridCol w:w="625"/>
                    <w:gridCol w:w="625"/>
                    <w:gridCol w:w="626"/>
                    <w:gridCol w:w="626"/>
                    <w:gridCol w:w="626"/>
                    <w:gridCol w:w="626"/>
                    <w:gridCol w:w="626"/>
                    <w:gridCol w:w="626"/>
                  </w:tblGrid>
                  <w:tr w:rsidR="009D01CD" w:rsidRPr="00737958" w:rsidTr="00737958">
                    <w:tc>
                      <w:tcPr>
                        <w:tcW w:w="625"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7</w:t>
                        </w:r>
                      </w:p>
                    </w:tc>
                    <w:tc>
                      <w:tcPr>
                        <w:tcW w:w="625"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6</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5</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4</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3</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2</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1</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0</w:t>
                        </w:r>
                      </w:p>
                    </w:tc>
                  </w:tr>
                  <w:tr w:rsidR="009D01CD" w:rsidRPr="00737958" w:rsidTr="00737958">
                    <w:tc>
                      <w:tcPr>
                        <w:tcW w:w="625"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L</w:t>
                        </w:r>
                      </w:p>
                    </w:tc>
                    <w:tc>
                      <w:tcPr>
                        <w:tcW w:w="625"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H</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R</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P</w:t>
                        </w:r>
                        <w:r w:rsidRPr="00737958">
                          <w:rPr>
                            <w:rFonts w:ascii="Courier New" w:hAnsi="Courier New" w:cs="Courier New"/>
                            <w:vertAlign w:val="subscript"/>
                          </w:rPr>
                          <w:t>4</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P</w:t>
                        </w:r>
                        <w:r w:rsidRPr="00737958">
                          <w:rPr>
                            <w:rFonts w:ascii="Courier New" w:hAnsi="Courier New" w:cs="Courier New"/>
                            <w:vertAlign w:val="subscript"/>
                          </w:rPr>
                          <w:t>3</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P</w:t>
                        </w:r>
                        <w:r w:rsidRPr="00737958">
                          <w:rPr>
                            <w:rFonts w:ascii="Courier New" w:hAnsi="Courier New" w:cs="Courier New"/>
                            <w:vertAlign w:val="subscript"/>
                          </w:rPr>
                          <w:t>2</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P</w:t>
                        </w:r>
                        <w:r w:rsidRPr="00737958">
                          <w:rPr>
                            <w:rFonts w:ascii="Courier New" w:hAnsi="Courier New" w:cs="Courier New"/>
                            <w:vertAlign w:val="subscript"/>
                          </w:rPr>
                          <w:t>1</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sidRPr="00737958">
                          <w:rPr>
                            <w:rFonts w:ascii="Courier New" w:hAnsi="Courier New" w:cs="Courier New"/>
                          </w:rPr>
                          <w:t>P</w:t>
                        </w:r>
                        <w:r w:rsidRPr="00737958">
                          <w:rPr>
                            <w:rFonts w:ascii="Courier New" w:hAnsi="Courier New" w:cs="Courier New"/>
                            <w:vertAlign w:val="subscript"/>
                          </w:rPr>
                          <w:t>0</w:t>
                        </w:r>
                      </w:p>
                    </w:tc>
                  </w:tr>
                </w:tbl>
                <w:p w:rsidR="009D01CD" w:rsidRDefault="009D01CD"/>
                <w:p w:rsidR="009D01CD" w:rsidRDefault="009D01CD"/>
                <w:p w:rsidR="009D01CD" w:rsidRPr="00737958" w:rsidRDefault="009D01CD">
                  <w:pPr>
                    <w:rPr>
                      <w:rFonts w:ascii="Courier New" w:hAnsi="Courier New" w:cs="Courier New"/>
                    </w:rPr>
                  </w:pPr>
                  <w:r w:rsidRPr="00737958">
                    <w:rPr>
                      <w:rFonts w:ascii="Courier New" w:hAnsi="Courier New" w:cs="Courier New"/>
                    </w:rPr>
                    <w:t>Registro de control (DB+4)</w:t>
                  </w:r>
                </w:p>
                <w:tbl>
                  <w:tblPr>
                    <w:tblStyle w:val="Tablaconcuadrcula"/>
                    <w:tblW w:w="0" w:type="auto"/>
                    <w:tblLook w:val="04A0"/>
                  </w:tblPr>
                  <w:tblGrid>
                    <w:gridCol w:w="625"/>
                    <w:gridCol w:w="625"/>
                    <w:gridCol w:w="626"/>
                    <w:gridCol w:w="626"/>
                    <w:gridCol w:w="626"/>
                    <w:gridCol w:w="626"/>
                    <w:gridCol w:w="626"/>
                    <w:gridCol w:w="626"/>
                  </w:tblGrid>
                  <w:tr w:rsidR="009D01CD" w:rsidRPr="00737958" w:rsidTr="009D01CD">
                    <w:tc>
                      <w:tcPr>
                        <w:tcW w:w="625"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7</w:t>
                        </w:r>
                      </w:p>
                    </w:tc>
                    <w:tc>
                      <w:tcPr>
                        <w:tcW w:w="625"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6</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5</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4</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3</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2</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1</w:t>
                        </w:r>
                      </w:p>
                    </w:tc>
                    <w:tc>
                      <w:tcPr>
                        <w:tcW w:w="626" w:type="dxa"/>
                        <w:tcBorders>
                          <w:top w:val="nil"/>
                          <w:left w:val="nil"/>
                          <w:bottom w:val="single" w:sz="4" w:space="0" w:color="auto"/>
                          <w:right w:val="nil"/>
                        </w:tcBorders>
                      </w:tcPr>
                      <w:p w:rsidR="009D01CD" w:rsidRPr="00737958" w:rsidRDefault="009D01CD" w:rsidP="00737958">
                        <w:pPr>
                          <w:jc w:val="center"/>
                          <w:rPr>
                            <w:rFonts w:ascii="Courier New" w:hAnsi="Courier New" w:cs="Courier New"/>
                          </w:rPr>
                        </w:pPr>
                        <w:r w:rsidRPr="00737958">
                          <w:rPr>
                            <w:rFonts w:ascii="Courier New" w:hAnsi="Courier New" w:cs="Courier New"/>
                          </w:rPr>
                          <w:t>0</w:t>
                        </w:r>
                      </w:p>
                    </w:tc>
                  </w:tr>
                  <w:tr w:rsidR="009D01CD" w:rsidRPr="00737958" w:rsidTr="009D01CD">
                    <w:tc>
                      <w:tcPr>
                        <w:tcW w:w="625" w:type="dxa"/>
                        <w:tcBorders>
                          <w:top w:val="single" w:sz="4" w:space="0" w:color="auto"/>
                        </w:tcBorders>
                      </w:tcPr>
                      <w:p w:rsidR="009D01CD" w:rsidRPr="00737958" w:rsidRDefault="009D01CD" w:rsidP="00737958">
                        <w:pPr>
                          <w:jc w:val="center"/>
                          <w:rPr>
                            <w:rFonts w:ascii="Courier New" w:hAnsi="Courier New" w:cs="Courier New"/>
                          </w:rPr>
                        </w:pPr>
                      </w:p>
                    </w:tc>
                    <w:tc>
                      <w:tcPr>
                        <w:tcW w:w="625" w:type="dxa"/>
                        <w:tcBorders>
                          <w:top w:val="single" w:sz="4" w:space="0" w:color="auto"/>
                        </w:tcBorders>
                      </w:tcPr>
                      <w:p w:rsidR="009D01CD" w:rsidRPr="00737958" w:rsidRDefault="009D01CD" w:rsidP="00737958">
                        <w:pPr>
                          <w:jc w:val="center"/>
                          <w:rPr>
                            <w:rFonts w:ascii="Courier New" w:hAnsi="Courier New" w:cs="Courier New"/>
                          </w:rPr>
                        </w:pPr>
                      </w:p>
                    </w:tc>
                    <w:tc>
                      <w:tcPr>
                        <w:tcW w:w="626" w:type="dxa"/>
                        <w:tcBorders>
                          <w:top w:val="single" w:sz="4" w:space="0" w:color="auto"/>
                        </w:tcBorders>
                      </w:tcPr>
                      <w:p w:rsidR="009D01CD" w:rsidRPr="00737958" w:rsidRDefault="009D01CD" w:rsidP="00737958">
                        <w:pPr>
                          <w:jc w:val="center"/>
                          <w:rPr>
                            <w:rFonts w:ascii="Courier New" w:hAnsi="Courier New" w:cs="Courier New"/>
                          </w:rPr>
                        </w:pPr>
                      </w:p>
                    </w:tc>
                    <w:tc>
                      <w:tcPr>
                        <w:tcW w:w="626" w:type="dxa"/>
                        <w:tcBorders>
                          <w:top w:val="single" w:sz="4" w:space="0" w:color="auto"/>
                        </w:tcBorders>
                      </w:tcPr>
                      <w:p w:rsidR="009D01CD" w:rsidRPr="00737958" w:rsidRDefault="009D01CD" w:rsidP="00737958">
                        <w:pPr>
                          <w:jc w:val="center"/>
                          <w:rPr>
                            <w:rFonts w:ascii="Courier New" w:hAnsi="Courier New" w:cs="Courier New"/>
                          </w:rPr>
                        </w:pPr>
                      </w:p>
                    </w:tc>
                    <w:tc>
                      <w:tcPr>
                        <w:tcW w:w="626" w:type="dxa"/>
                        <w:tcBorders>
                          <w:top w:val="single" w:sz="4" w:space="0" w:color="auto"/>
                        </w:tcBorders>
                      </w:tcPr>
                      <w:p w:rsidR="009D01CD" w:rsidRPr="00737958" w:rsidRDefault="009D01CD" w:rsidP="00737958">
                        <w:pPr>
                          <w:jc w:val="center"/>
                          <w:rPr>
                            <w:rFonts w:ascii="Courier New" w:hAnsi="Courier New" w:cs="Courier New"/>
                          </w:rPr>
                        </w:pPr>
                      </w:p>
                    </w:tc>
                    <w:tc>
                      <w:tcPr>
                        <w:tcW w:w="626" w:type="dxa"/>
                        <w:tcBorders>
                          <w:top w:val="single" w:sz="4" w:space="0" w:color="auto"/>
                        </w:tcBorders>
                      </w:tcPr>
                      <w:p w:rsidR="009D01CD" w:rsidRPr="00737958" w:rsidRDefault="009D01CD" w:rsidP="00737958">
                        <w:pPr>
                          <w:jc w:val="center"/>
                          <w:rPr>
                            <w:rFonts w:ascii="Courier New" w:hAnsi="Courier New" w:cs="Courier New"/>
                          </w:rPr>
                        </w:pPr>
                        <w:r>
                          <w:rPr>
                            <w:rFonts w:ascii="Courier New" w:hAnsi="Courier New" w:cs="Courier New"/>
                          </w:rPr>
                          <w:t>MB</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Pr>
                            <w:rFonts w:ascii="Courier New" w:hAnsi="Courier New" w:cs="Courier New"/>
                          </w:rPr>
                          <w:t>MA</w:t>
                        </w:r>
                      </w:p>
                    </w:tc>
                    <w:tc>
                      <w:tcPr>
                        <w:tcW w:w="626" w:type="dxa"/>
                        <w:tcBorders>
                          <w:top w:val="single" w:sz="4" w:space="0" w:color="auto"/>
                        </w:tcBorders>
                      </w:tcPr>
                      <w:p w:rsidR="009D01CD" w:rsidRPr="00737958" w:rsidRDefault="009D01CD" w:rsidP="00737958">
                        <w:pPr>
                          <w:jc w:val="center"/>
                          <w:rPr>
                            <w:rFonts w:ascii="Courier New" w:hAnsi="Courier New" w:cs="Courier New"/>
                          </w:rPr>
                        </w:pPr>
                        <w:r>
                          <w:rPr>
                            <w:rFonts w:ascii="Courier New" w:hAnsi="Courier New" w:cs="Courier New"/>
                          </w:rPr>
                          <w:t>E</w:t>
                        </w:r>
                      </w:p>
                    </w:tc>
                  </w:tr>
                </w:tbl>
                <w:p w:rsidR="009D01CD" w:rsidRDefault="009D01CD"/>
              </w:txbxContent>
            </v:textbox>
          </v:shape>
        </w:pict>
      </w:r>
    </w:p>
    <w:p w:rsidR="005D3EE5" w:rsidRPr="009A08D6" w:rsidRDefault="005D3EE5" w:rsidP="007B2537">
      <w:pPr>
        <w:rPr>
          <w:rFonts w:ascii="Times New Roman" w:hAnsi="Times New Roman" w:cs="Times New Roman"/>
          <w:lang w:val="es-ES"/>
        </w:rPr>
      </w:pPr>
    </w:p>
    <w:p w:rsidR="005D3EE5" w:rsidRPr="009A08D6" w:rsidRDefault="005D3EE5" w:rsidP="007B2537">
      <w:pPr>
        <w:rPr>
          <w:rFonts w:ascii="Times New Roman" w:hAnsi="Times New Roman" w:cs="Times New Roman"/>
          <w:lang w:val="es-ES"/>
        </w:rPr>
      </w:pPr>
    </w:p>
    <w:p w:rsidR="005D3EE5" w:rsidRPr="009A08D6" w:rsidRDefault="00FD3E3A" w:rsidP="007B2537">
      <w:pPr>
        <w:rPr>
          <w:rFonts w:ascii="Times New Roman" w:hAnsi="Times New Roman" w:cs="Times New Roman"/>
          <w:lang w:val="es-ES"/>
        </w:rPr>
      </w:pPr>
      <w:r>
        <w:rPr>
          <w:rFonts w:ascii="Times New Roman" w:hAnsi="Times New Roman" w:cs="Times New Roman"/>
          <w:noProof/>
          <w:lang w:val="es-ES" w:eastAsia="es-ES"/>
        </w:rPr>
        <w:pict>
          <v:line id="Conector recto 22" o:spid="_x0000_s1043" style="position:absolute;left:0;text-align:left;z-index:251680768;visibility:visible" from="476.6pt,11.35pt" to="494.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" strokecolor="black [3040]"/>
        </w:pict>
      </w:r>
      <w:r>
        <w:rPr>
          <w:rFonts w:ascii="Times New Roman" w:hAnsi="Times New Roman" w:cs="Times New Roman"/>
          <w:noProof/>
          <w:lang w:val="es-ES" w:eastAsia="es-ES"/>
        </w:rPr>
        <w:pict>
          <v:shape id="Cuadro de texto 21" o:spid="_x0000_s1042" type="#_x0000_t202" style="position:absolute;left:0;text-align:left;margin-left:469.05pt;margin-top:7.85pt;width:40.3pt;height:22.05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" fillcolor="white [3201]" stroked="f" strokeweight=".5pt">
            <v:textbox>
              <w:txbxContent>
                <w:p w:rsidR="009D01CD" w:rsidRDefault="009D01CD">
                  <w:r>
                    <w:t>INT</w:t>
                  </w:r>
                  <w:r w:rsidRPr="004C5E47">
                    <w:rPr>
                      <w:vertAlign w:val="subscript"/>
                    </w:rPr>
                    <w:t>3</w:t>
                  </w:r>
                </w:p>
              </w:txbxContent>
            </v:textbox>
          </v:shape>
        </w:pict>
      </w:r>
      <w:r>
        <w:rPr>
          <w:rFonts w:ascii="Times New Roman" w:hAnsi="Times New Roman" w:cs="Times New Roman"/>
          <w:noProof/>
          <w:lang w:val="es-ES" w:eastAsia="es-ES"/>
        </w:rPr>
        <w:pict>
          <v:line id="Conector recto 17" o:spid="_x0000_s1041" style="position:absolute;left:0;text-align:left;flip:y;z-index:251674624;visibility:visible" from="261.85pt,5.3pt" to="261.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" strokecolor="black [3040]"/>
        </w:pict>
      </w:r>
    </w:p>
    <w:p w:rsidR="005D3EE5" w:rsidRPr="009A08D6" w:rsidRDefault="00FD3E3A" w:rsidP="007B2537">
      <w:pPr>
        <w:rPr>
          <w:rFonts w:ascii="Times New Roman" w:hAnsi="Times New Roman" w:cs="Times New Roman"/>
          <w:lang w:val="es-ES"/>
        </w:rPr>
      </w:pPr>
      <w:r>
        <w:rPr>
          <w:rFonts w:ascii="Times New Roman" w:hAnsi="Times New Roman" w:cs="Times New Roman"/>
          <w:noProof/>
          <w:lang w:val="es-ES" w:eastAsia="es-ES"/>
        </w:rPr>
        <w:pict>
          <v:line id="Conector recto 15" o:spid="_x0000_s1040" style="position:absolute;left:0;text-align:left;z-index:251672576;visibility:visible" from="261.3pt,8pt" to="4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" strokecolor="black [3040]"/>
        </w:pict>
      </w:r>
      <w:r>
        <w:rPr>
          <w:rFonts w:ascii="Times New Roman" w:hAnsi="Times New Roman" w:cs="Times New Roman"/>
          <w:noProof/>
          <w:lang w:val="es-ES" w:eastAsia="es-ES"/>
        </w:rPr>
        <w:pict>
          <v:shapetype id="_x0000_t135" coordsize="21600,21600" o:spt="135" path="m10800,qx21600,10800,10800,21600l,21600,,xe">
            <v:stroke joinstyle="miter"/>
            <v:path gradientshapeok="t" o:connecttype="rect" textboxrect="0,3163,18437,18437"/>
          </v:shapetype>
          <v:shape id="Retraso 10" o:spid="_x0000_s1039" type="#_x0000_t135" style="position:absolute;left:0;text-align:left;margin-left:448.25pt;margin-top:3.4pt;width:21.75pt;height:21.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" fillcolor="white [3201]" strokecolor="black [3200]" strokeweight="2pt"/>
        </w:pict>
      </w:r>
    </w:p>
    <w:p w:rsidR="005D3EE5" w:rsidRPr="009A08D6" w:rsidRDefault="00FD3E3A" w:rsidP="007B2537">
      <w:pPr>
        <w:rPr>
          <w:rFonts w:ascii="Times New Roman" w:hAnsi="Times New Roman" w:cs="Times New Roman"/>
          <w:lang w:val="es-ES"/>
        </w:rPr>
      </w:pPr>
      <w:r>
        <w:rPr>
          <w:rFonts w:ascii="Times New Roman" w:hAnsi="Times New Roman" w:cs="Times New Roman"/>
          <w:noProof/>
          <w:lang w:val="es-ES" w:eastAsia="es-ES"/>
        </w:rPr>
        <w:pict>
          <v:shapetype id="_x0000_t32" coordsize="21600,21600" o:spt="32" o:oned="t" path="m,l21600,21600e" filled="f">
            <v:path arrowok="t" fillok="f" o:connecttype="none"/>
            <o:lock v:ext="edit" shapetype="t"/>
          </v:shapetype>
          <v:shape id="Conector recto de flecha 12" o:spid="_x0000_s1038" type="#_x0000_t32" style="position:absolute;left:0;text-align:left;margin-left:475.75pt;margin-top:2.7pt;width:30.8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" strokecolor="black [3040]">
            <v:stroke endarrow="block"/>
          </v:shape>
        </w:pict>
      </w:r>
      <w:r>
        <w:rPr>
          <w:rFonts w:ascii="Times New Roman" w:hAnsi="Times New Roman" w:cs="Times New Roman"/>
          <w:noProof/>
          <w:lang w:val="es-ES" w:eastAsia="es-ES"/>
        </w:rPr>
        <w:pict>
          <v:line id="Conector recto 20" o:spid="_x0000_s1037" style="position:absolute;left:0;text-align:left;z-index:251679744;visibility:visible;mso-width-relative:margin;mso-height-relative:margin" from="439.25pt,9.7pt" to="447.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" strokecolor="black [3040]"/>
        </w:pict>
      </w:r>
      <w:r>
        <w:rPr>
          <w:rFonts w:ascii="Times New Roman" w:hAnsi="Times New Roman" w:cs="Times New Roman"/>
          <w:noProof/>
          <w:lang w:val="es-ES" w:eastAsia="es-ES"/>
        </w:rPr>
        <w:pict>
          <v:line id="Conector recto 19" o:spid="_x0000_s1036" style="position:absolute;left:0;text-align:left;z-index:251677696;visibility:visible;mso-width-relative:margin;mso-height-relative:margin" from="439pt,9.45pt" to="439.0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" strokecolor="black [3040]"/>
        </w:pict>
      </w:r>
      <w:r>
        <w:rPr>
          <w:rFonts w:ascii="Times New Roman" w:hAnsi="Times New Roman" w:cs="Times New Roman"/>
          <w:noProof/>
          <w:lang w:val="es-ES" w:eastAsia="es-ES"/>
        </w:rPr>
        <w:pict>
          <v:oval id="Elipse 11" o:spid="_x0000_s1035" style="position:absolute;left:0;text-align:left;margin-left:470.8pt;margin-top:.85pt;width:4.65pt;height:4.6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" fillcolor="white [3201]" strokecolor="black [3200]" strokeweight="2pt"/>
        </w:pict>
      </w:r>
    </w:p>
    <w:p w:rsidR="00AE0800" w:rsidRPr="009A08D6" w:rsidRDefault="00AE0800" w:rsidP="007B2537">
      <w:pPr>
        <w:rPr>
          <w:rFonts w:ascii="Times New Roman" w:hAnsi="Times New Roman" w:cs="Times New Roman"/>
          <w:lang w:val="es-ES"/>
        </w:rPr>
      </w:pPr>
    </w:p>
    <w:p w:rsidR="007B2537" w:rsidRPr="009A08D6" w:rsidRDefault="007B2537" w:rsidP="000C1A8B">
      <w:pPr>
        <w:jc w:val="center"/>
        <w:rPr>
          <w:rFonts w:ascii="Times New Roman" w:hAnsi="Times New Roman" w:cs="Times New Roman"/>
          <w:lang w:val="es-ES"/>
        </w:rPr>
      </w:pPr>
    </w:p>
    <w:p w:rsidR="005D3EE5" w:rsidRPr="009A08D6" w:rsidRDefault="00FD3E3A" w:rsidP="00470511">
      <w:pPr>
        <w:rPr>
          <w:rFonts w:ascii="Times New Roman" w:hAnsi="Times New Roman" w:cs="Times New Roman"/>
          <w:lang w:val="es-ES"/>
        </w:rPr>
      </w:pPr>
      <w:r>
        <w:rPr>
          <w:rFonts w:ascii="Times New Roman" w:hAnsi="Times New Roman" w:cs="Times New Roman"/>
          <w:noProof/>
          <w:lang w:val="es-ES" w:eastAsia="es-ES"/>
        </w:rPr>
        <w:pict>
          <v:line id="Conector recto 16" o:spid="_x0000_s1034" style="position:absolute;left:0;text-align:left;z-index:251673600;visibility:visible" from="417.5pt,6.3pt" to="41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" strokecolor="black [3040]"/>
        </w:pict>
      </w:r>
    </w:p>
    <w:p w:rsidR="005D3EE5" w:rsidRPr="009A08D6" w:rsidRDefault="00FD3E3A" w:rsidP="00470511">
      <w:pPr>
        <w:rPr>
          <w:rFonts w:ascii="Times New Roman" w:hAnsi="Times New Roman" w:cs="Times New Roman"/>
          <w:lang w:val="es-ES"/>
        </w:rPr>
      </w:pPr>
      <w:r>
        <w:rPr>
          <w:rFonts w:ascii="Times New Roman" w:hAnsi="Times New Roman" w:cs="Times New Roman"/>
          <w:noProof/>
          <w:lang w:val="es-ES" w:eastAsia="es-ES"/>
        </w:rPr>
        <w:pict>
          <v:line id="Conector recto 18" o:spid="_x0000_s1033" style="position:absolute;left:0;text-align:left;z-index:251675648;visibility:visible" from="417.75pt,4.6pt" to="43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" strokecolor="black [3040]"/>
        </w:pict>
      </w: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5D3EE5" w:rsidRPr="009A08D6" w:rsidRDefault="005D3EE5" w:rsidP="00470511">
      <w:pPr>
        <w:rPr>
          <w:rFonts w:ascii="Times New Roman" w:hAnsi="Times New Roman" w:cs="Times New Roman"/>
          <w:lang w:val="es-ES"/>
        </w:rPr>
      </w:pPr>
    </w:p>
    <w:p w:rsidR="00626FC5" w:rsidRPr="009A08D6" w:rsidRDefault="009A08D6" w:rsidP="00470511">
      <w:pPr>
        <w:rPr>
          <w:rFonts w:ascii="Times New Roman" w:hAnsi="Times New Roman" w:cs="Times New Roman"/>
          <w:sz w:val="24"/>
          <w:lang w:val="es-ES"/>
        </w:rPr>
      </w:pPr>
      <w:r>
        <w:rPr>
          <w:rFonts w:ascii="Times New Roman" w:hAnsi="Times New Roman" w:cs="Times New Roman"/>
          <w:sz w:val="24"/>
          <w:lang w:val="es-ES"/>
        </w:rPr>
        <w:t>Este sistema</w:t>
      </w:r>
      <w:r w:rsidR="00626FC5" w:rsidRPr="009A08D6">
        <w:rPr>
          <w:rFonts w:ascii="Times New Roman" w:hAnsi="Times New Roman" w:cs="Times New Roman"/>
          <w:sz w:val="24"/>
          <w:lang w:val="es-ES"/>
        </w:rPr>
        <w:t xml:space="preserve"> está conectado a un computador MIPS R2000 a través de una interfaz apropiada. Los registros de esta interfaz se </w:t>
      </w:r>
      <w:r>
        <w:rPr>
          <w:rFonts w:ascii="Times New Roman" w:hAnsi="Times New Roman" w:cs="Times New Roman"/>
          <w:sz w:val="24"/>
          <w:lang w:val="es-ES"/>
        </w:rPr>
        <w:t xml:space="preserve">encuentran </w:t>
      </w:r>
      <w:r w:rsidR="00222025">
        <w:rPr>
          <w:rFonts w:ascii="Times New Roman" w:hAnsi="Times New Roman" w:cs="Times New Roman"/>
          <w:sz w:val="24"/>
          <w:lang w:val="es-ES"/>
        </w:rPr>
        <w:t>ubicados a partir de</w:t>
      </w:r>
      <w:del w:id="1" w:author="Jorge Real Sáez" w:date="2015-05-20T20:51:00Z">
        <w:r w:rsidDel="00F92EA4">
          <w:rPr>
            <w:rFonts w:ascii="Times New Roman" w:hAnsi="Times New Roman" w:cs="Times New Roman"/>
            <w:sz w:val="24"/>
            <w:lang w:val="es-ES"/>
          </w:rPr>
          <w:delText xml:space="preserve">en </w:delText>
        </w:r>
      </w:del>
      <w:ins w:id="2" w:author="Jorge Real Sáez" w:date="2015-05-20T20:51:00Z">
        <w:r w:rsidR="00F92EA4">
          <w:rPr>
            <w:rFonts w:ascii="Times New Roman" w:hAnsi="Times New Roman" w:cs="Times New Roman"/>
            <w:sz w:val="24"/>
            <w:lang w:val="es-ES"/>
          </w:rPr>
          <w:t xml:space="preserve"> </w:t>
        </w:r>
      </w:ins>
      <w:r>
        <w:rPr>
          <w:rFonts w:ascii="Times New Roman" w:hAnsi="Times New Roman" w:cs="Times New Roman"/>
          <w:sz w:val="24"/>
          <w:lang w:val="es-ES"/>
        </w:rPr>
        <w:t>la dirección base</w:t>
      </w:r>
      <w:del w:id="3" w:author="Jorge Real Sáez" w:date="2015-05-20T20:57:00Z">
        <w:r w:rsidDel="00F92EA4">
          <w:rPr>
            <w:rFonts w:ascii="Times New Roman" w:hAnsi="Times New Roman" w:cs="Times New Roman"/>
            <w:sz w:val="24"/>
            <w:lang w:val="es-ES"/>
          </w:rPr>
          <w:delText xml:space="preserve"> </w:delText>
        </w:r>
      </w:del>
      <w:ins w:id="4" w:author="Jorge Real Sáez" w:date="2015-05-20T20:57:00Z">
        <w:r w:rsidR="00F92EA4">
          <w:rPr>
            <w:rFonts w:ascii="Times New Roman" w:hAnsi="Times New Roman" w:cs="Times New Roman"/>
            <w:sz w:val="24"/>
            <w:lang w:val="es-ES"/>
          </w:rPr>
          <w:t xml:space="preserve"> </w:t>
        </w:r>
      </w:ins>
      <w:r>
        <w:rPr>
          <w:rFonts w:ascii="Times New Roman" w:hAnsi="Times New Roman" w:cs="Times New Roman"/>
          <w:sz w:val="24"/>
          <w:lang w:val="es-ES"/>
        </w:rPr>
        <w:t>0xFF</w:t>
      </w:r>
      <w:r w:rsidR="004C5E47">
        <w:rPr>
          <w:rFonts w:ascii="Times New Roman" w:hAnsi="Times New Roman" w:cs="Times New Roman"/>
          <w:sz w:val="24"/>
          <w:lang w:val="es-ES"/>
        </w:rPr>
        <w:t>FF</w:t>
      </w:r>
      <w:r>
        <w:rPr>
          <w:rFonts w:ascii="Times New Roman" w:hAnsi="Times New Roman" w:cs="Times New Roman"/>
          <w:sz w:val="24"/>
          <w:lang w:val="es-ES"/>
        </w:rPr>
        <w:t>0</w:t>
      </w:r>
      <w:r w:rsidR="00F91237">
        <w:rPr>
          <w:rFonts w:ascii="Times New Roman" w:hAnsi="Times New Roman" w:cs="Times New Roman"/>
          <w:sz w:val="24"/>
          <w:lang w:val="es-ES"/>
        </w:rPr>
        <w:t>0</w:t>
      </w:r>
      <w:r w:rsidR="004C5E47">
        <w:rPr>
          <w:rFonts w:ascii="Times New Roman" w:hAnsi="Times New Roman" w:cs="Times New Roman"/>
          <w:sz w:val="24"/>
          <w:lang w:val="es-ES"/>
        </w:rPr>
        <w:t>3</w:t>
      </w:r>
      <w:r>
        <w:rPr>
          <w:rFonts w:ascii="Times New Roman" w:hAnsi="Times New Roman" w:cs="Times New Roman"/>
          <w:sz w:val="24"/>
          <w:lang w:val="es-ES"/>
        </w:rPr>
        <w:t>0</w:t>
      </w:r>
      <w:r w:rsidR="00626FC5" w:rsidRPr="009A08D6">
        <w:rPr>
          <w:rFonts w:ascii="Times New Roman" w:hAnsi="Times New Roman" w:cs="Times New Roman"/>
          <w:sz w:val="24"/>
          <w:lang w:val="es-ES"/>
        </w:rPr>
        <w:t xml:space="preserve"> y su </w:t>
      </w:r>
      <w:r w:rsidR="000C1A8B" w:rsidRPr="009A08D6">
        <w:rPr>
          <w:rFonts w:ascii="Times New Roman" w:hAnsi="Times New Roman" w:cs="Times New Roman"/>
          <w:sz w:val="24"/>
          <w:lang w:val="es-ES"/>
        </w:rPr>
        <w:t xml:space="preserve">descripción es la </w:t>
      </w:r>
      <w:r w:rsidR="00626FC5" w:rsidRPr="009A08D6">
        <w:rPr>
          <w:rFonts w:ascii="Times New Roman" w:hAnsi="Times New Roman" w:cs="Times New Roman"/>
          <w:sz w:val="24"/>
          <w:lang w:val="es-ES"/>
        </w:rPr>
        <w:t>siguiente:</w:t>
      </w:r>
    </w:p>
    <w:p w:rsidR="00626FC5" w:rsidRPr="009A08D6" w:rsidRDefault="00626FC5">
      <w:pPr>
        <w:jc w:val="left"/>
        <w:rPr>
          <w:rFonts w:ascii="Times New Roman" w:hAnsi="Times New Roman" w:cs="Times New Roman"/>
          <w:lang w:val="es-ES"/>
        </w:rPr>
      </w:pPr>
    </w:p>
    <w:p w:rsidR="00626FC5" w:rsidRPr="00F91237" w:rsidRDefault="00626FC5" w:rsidP="00626FC5">
      <w:pPr>
        <w:pStyle w:val="Prrafodelista"/>
        <w:numPr>
          <w:ilvl w:val="0"/>
          <w:numId w:val="13"/>
        </w:numPr>
        <w:rPr>
          <w:rFonts w:ascii="Times New Roman" w:hAnsi="Times New Roman" w:cs="Times New Roman"/>
          <w:sz w:val="24"/>
          <w:lang w:val="es-ES"/>
        </w:rPr>
      </w:pPr>
      <w:r w:rsidRPr="00F91237">
        <w:rPr>
          <w:rFonts w:ascii="Times New Roman" w:hAnsi="Times New Roman" w:cs="Times New Roman"/>
          <w:sz w:val="24"/>
          <w:lang w:val="es-ES"/>
        </w:rPr>
        <w:t xml:space="preserve">Registro </w:t>
      </w:r>
      <w:r w:rsidR="00F91237" w:rsidRPr="00F74C41">
        <w:rPr>
          <w:rFonts w:ascii="Times New Roman" w:hAnsi="Times New Roman" w:cs="Times New Roman"/>
          <w:b/>
          <w:sz w:val="24"/>
          <w:lang w:val="es-ES"/>
        </w:rPr>
        <w:t>E</w:t>
      </w:r>
      <w:r w:rsidRPr="00F91237">
        <w:rPr>
          <w:rFonts w:ascii="Times New Roman" w:hAnsi="Times New Roman" w:cs="Times New Roman"/>
          <w:b/>
          <w:sz w:val="24"/>
          <w:lang w:val="es-ES"/>
        </w:rPr>
        <w:t>STA</w:t>
      </w:r>
      <w:r w:rsidR="00F91237" w:rsidRPr="00F91237">
        <w:rPr>
          <w:rFonts w:ascii="Times New Roman" w:hAnsi="Times New Roman" w:cs="Times New Roman"/>
          <w:b/>
          <w:sz w:val="24"/>
          <w:lang w:val="es-ES"/>
        </w:rPr>
        <w:t>DO</w:t>
      </w:r>
      <w:del w:id="5" w:author="Jorge Real Sáez" w:date="2015-05-20T20:50:00Z">
        <w:r w:rsidR="00F91237" w:rsidRPr="00F91237" w:rsidDel="00F92EA4">
          <w:rPr>
            <w:rFonts w:ascii="Times New Roman" w:hAnsi="Times New Roman" w:cs="Times New Roman"/>
            <w:sz w:val="24"/>
            <w:lang w:val="es-ES"/>
          </w:rPr>
          <w:delText>Lectura</w:delText>
        </w:r>
      </w:del>
      <w:r w:rsidR="00E17940">
        <w:rPr>
          <w:rFonts w:ascii="Times New Roman" w:hAnsi="Times New Roman" w:cs="Times New Roman"/>
          <w:sz w:val="24"/>
          <w:lang w:val="es-ES"/>
        </w:rPr>
        <w:t xml:space="preserve"> (DB)</w:t>
      </w:r>
      <w:r w:rsidRPr="00F91237">
        <w:rPr>
          <w:rFonts w:ascii="Times New Roman" w:hAnsi="Times New Roman" w:cs="Times New Roman"/>
          <w:sz w:val="24"/>
          <w:lang w:val="es-ES"/>
        </w:rPr>
        <w:t xml:space="preserve">: </w:t>
      </w:r>
    </w:p>
    <w:p w:rsidR="00597EDB" w:rsidRDefault="00597EDB" w:rsidP="00597EDB">
      <w:pPr>
        <w:pStyle w:val="Prrafodelista"/>
        <w:numPr>
          <w:ilvl w:val="1"/>
          <w:numId w:val="13"/>
        </w:numPr>
        <w:ind w:left="993"/>
        <w:rPr>
          <w:rFonts w:ascii="Times New Roman" w:hAnsi="Times New Roman" w:cs="Times New Roman"/>
          <w:sz w:val="24"/>
          <w:lang w:val="es-ES"/>
        </w:rPr>
      </w:pPr>
      <w:r>
        <w:rPr>
          <w:rFonts w:ascii="Times New Roman" w:hAnsi="Times New Roman" w:cs="Times New Roman"/>
          <w:sz w:val="24"/>
          <w:lang w:val="es-ES"/>
        </w:rPr>
        <w:t xml:space="preserve">Bits 4 a 0 - </w:t>
      </w:r>
      <w:r>
        <w:rPr>
          <w:rFonts w:ascii="Times New Roman" w:hAnsi="Times New Roman" w:cs="Times New Roman"/>
          <w:b/>
          <w:sz w:val="24"/>
          <w:lang w:val="es-ES"/>
        </w:rPr>
        <w:t>Indicador de posición (sólo lectura)</w:t>
      </w:r>
      <w:r w:rsidR="00EB4F61">
        <w:rPr>
          <w:rFonts w:ascii="Times New Roman" w:hAnsi="Times New Roman" w:cs="Times New Roman"/>
          <w:b/>
          <w:sz w:val="24"/>
          <w:lang w:val="es-ES"/>
        </w:rPr>
        <w:t>:</w:t>
      </w:r>
      <w:r w:rsidR="00EB4F61" w:rsidRPr="00EB4F61">
        <w:rPr>
          <w:rFonts w:ascii="Times New Roman" w:hAnsi="Times New Roman" w:cs="Times New Roman"/>
          <w:sz w:val="24"/>
          <w:lang w:val="es-ES"/>
        </w:rPr>
        <w:t xml:space="preserve"> </w:t>
      </w:r>
      <w:r w:rsidR="00EB4F61">
        <w:rPr>
          <w:rFonts w:ascii="Times New Roman" w:hAnsi="Times New Roman" w:cs="Times New Roman"/>
          <w:sz w:val="24"/>
          <w:lang w:val="es-ES"/>
        </w:rPr>
        <w:t>valor de 0 a 31.</w:t>
      </w:r>
    </w:p>
    <w:p w:rsidR="00597EDB" w:rsidRPr="00F91237" w:rsidRDefault="00C5727B" w:rsidP="00597EDB">
      <w:pPr>
        <w:pStyle w:val="Prrafodelista"/>
        <w:numPr>
          <w:ilvl w:val="1"/>
          <w:numId w:val="13"/>
        </w:numPr>
        <w:ind w:left="993"/>
        <w:rPr>
          <w:rFonts w:ascii="Times New Roman" w:hAnsi="Times New Roman" w:cs="Times New Roman"/>
          <w:sz w:val="24"/>
          <w:lang w:val="es-ES"/>
        </w:rPr>
      </w:pPr>
      <w:r>
        <w:rPr>
          <w:rFonts w:ascii="Times New Roman" w:hAnsi="Times New Roman" w:cs="Times New Roman"/>
          <w:sz w:val="24"/>
          <w:lang w:val="es-ES"/>
        </w:rPr>
        <w:t>Bit 5</w:t>
      </w:r>
      <w:ins w:id="6" w:author="Jorge Real Sáez" w:date="2015-05-20T20:45:00Z">
        <w:r w:rsidR="00597EDB">
          <w:rPr>
            <w:rFonts w:ascii="Times New Roman" w:hAnsi="Times New Roman" w:cs="Times New Roman"/>
            <w:sz w:val="24"/>
            <w:lang w:val="es-ES"/>
          </w:rPr>
          <w:t xml:space="preserve"> </w:t>
        </w:r>
      </w:ins>
      <w:del w:id="7" w:author="Jorge Real Sáez" w:date="2015-05-20T20:44:00Z">
        <w:r w:rsidR="00597EDB" w:rsidRPr="00F91237" w:rsidDel="00A45638">
          <w:rPr>
            <w:rFonts w:ascii="Times New Roman" w:hAnsi="Times New Roman" w:cs="Times New Roman"/>
            <w:sz w:val="24"/>
            <w:lang w:val="es-ES"/>
          </w:rPr>
          <w:delText xml:space="preserve"> </w:delText>
        </w:r>
      </w:del>
      <w:r w:rsidR="00597EDB" w:rsidRPr="00F91237">
        <w:rPr>
          <w:rFonts w:ascii="Times New Roman" w:hAnsi="Times New Roman" w:cs="Times New Roman"/>
          <w:sz w:val="24"/>
          <w:lang w:val="es-ES"/>
        </w:rPr>
        <w:t xml:space="preserve">- </w:t>
      </w:r>
      <w:r w:rsidR="00FD3E3A" w:rsidRPr="00FD3E3A">
        <w:rPr>
          <w:rFonts w:ascii="Times New Roman" w:hAnsi="Times New Roman" w:cs="Times New Roman"/>
          <w:b/>
          <w:sz w:val="24"/>
          <w:lang w:val="es-ES"/>
          <w:rPrChange w:id="8" w:author="Jorge Real Sáez" w:date="2015-05-20T20:44:00Z">
            <w:rPr>
              <w:rFonts w:ascii="Times New Roman" w:hAnsi="Times New Roman" w:cs="Times New Roman"/>
              <w:sz w:val="24"/>
              <w:lang w:val="es-ES"/>
            </w:rPr>
          </w:rPrChange>
        </w:rPr>
        <w:t>R</w:t>
      </w:r>
      <w:r w:rsidR="00597EDB">
        <w:rPr>
          <w:rFonts w:ascii="Times New Roman" w:hAnsi="Times New Roman" w:cs="Times New Roman"/>
          <w:b/>
          <w:sz w:val="24"/>
          <w:lang w:val="es-ES"/>
        </w:rPr>
        <w:t xml:space="preserve"> (lectura/escritura)</w:t>
      </w:r>
      <w:r w:rsidR="00597EDB" w:rsidRPr="00F91237">
        <w:rPr>
          <w:rFonts w:ascii="Times New Roman" w:hAnsi="Times New Roman" w:cs="Times New Roman"/>
          <w:sz w:val="24"/>
          <w:lang w:val="es-ES"/>
        </w:rPr>
        <w:t xml:space="preserve">: La interfaz lo pone a 1 cuando </w:t>
      </w:r>
      <w:r w:rsidR="00597EDB">
        <w:rPr>
          <w:rFonts w:ascii="Times New Roman" w:hAnsi="Times New Roman" w:cs="Times New Roman"/>
          <w:sz w:val="24"/>
          <w:lang w:val="es-ES"/>
        </w:rPr>
        <w:t>hay un cambio en alguno de los bits H o L o en los del indicador de posición, para cancelarlo se escribe un cero</w:t>
      </w:r>
      <w:r w:rsidR="00597EDB" w:rsidRPr="00F91237">
        <w:rPr>
          <w:rFonts w:ascii="Times New Roman" w:hAnsi="Times New Roman" w:cs="Times New Roman"/>
          <w:sz w:val="24"/>
          <w:lang w:val="es-ES"/>
        </w:rPr>
        <w:t>.</w:t>
      </w:r>
    </w:p>
    <w:p w:rsidR="00FE2656" w:rsidRPr="00F91237" w:rsidRDefault="00FE2656" w:rsidP="00FE2656">
      <w:pPr>
        <w:pStyle w:val="Prrafodelista"/>
        <w:numPr>
          <w:ilvl w:val="1"/>
          <w:numId w:val="13"/>
        </w:numPr>
        <w:ind w:left="993"/>
        <w:rPr>
          <w:rFonts w:ascii="Times New Roman" w:hAnsi="Times New Roman" w:cs="Times New Roman"/>
          <w:sz w:val="24"/>
          <w:lang w:val="es-ES"/>
        </w:rPr>
      </w:pPr>
      <w:r w:rsidRPr="00F91237">
        <w:rPr>
          <w:rFonts w:ascii="Times New Roman" w:hAnsi="Times New Roman" w:cs="Times New Roman"/>
          <w:sz w:val="24"/>
          <w:lang w:val="es-ES"/>
        </w:rPr>
        <w:t xml:space="preserve">Bit </w:t>
      </w:r>
      <w:r w:rsidR="00C5727B">
        <w:rPr>
          <w:rFonts w:ascii="Times New Roman" w:hAnsi="Times New Roman" w:cs="Times New Roman"/>
          <w:sz w:val="24"/>
          <w:lang w:val="es-ES"/>
        </w:rPr>
        <w:t>6</w:t>
      </w:r>
      <w:ins w:id="9" w:author="Jorge Real Sáez" w:date="2015-05-20T20:45:00Z">
        <w:r w:rsidR="00A45638">
          <w:rPr>
            <w:rFonts w:ascii="Times New Roman" w:hAnsi="Times New Roman" w:cs="Times New Roman"/>
            <w:sz w:val="24"/>
            <w:lang w:val="es-ES"/>
          </w:rPr>
          <w:t xml:space="preserve"> </w:t>
        </w:r>
      </w:ins>
      <w:r w:rsidRPr="00F91237">
        <w:rPr>
          <w:rFonts w:ascii="Times New Roman" w:hAnsi="Times New Roman" w:cs="Times New Roman"/>
          <w:sz w:val="24"/>
          <w:lang w:val="es-ES"/>
        </w:rPr>
        <w:t xml:space="preserve">- </w:t>
      </w:r>
      <w:r w:rsidR="00FD3E3A" w:rsidRPr="00FD3E3A">
        <w:rPr>
          <w:rFonts w:ascii="Times New Roman" w:hAnsi="Times New Roman" w:cs="Times New Roman"/>
          <w:b/>
          <w:sz w:val="24"/>
          <w:lang w:val="es-ES"/>
          <w:rPrChange w:id="10" w:author="Jorge Real Sáez" w:date="2015-05-20T20:43:00Z">
            <w:rPr>
              <w:rFonts w:ascii="Times New Roman" w:hAnsi="Times New Roman" w:cs="Times New Roman"/>
              <w:sz w:val="24"/>
              <w:lang w:val="es-ES"/>
            </w:rPr>
          </w:rPrChange>
        </w:rPr>
        <w:t>H</w:t>
      </w:r>
      <w:r w:rsidR="00E17940">
        <w:rPr>
          <w:rFonts w:ascii="Times New Roman" w:hAnsi="Times New Roman" w:cs="Times New Roman"/>
          <w:b/>
          <w:sz w:val="24"/>
          <w:lang w:val="es-ES"/>
        </w:rPr>
        <w:t xml:space="preserve"> (sólo lectura)</w:t>
      </w:r>
      <w:r w:rsidRPr="00F91237">
        <w:rPr>
          <w:rFonts w:ascii="Times New Roman" w:hAnsi="Times New Roman" w:cs="Times New Roman"/>
          <w:sz w:val="24"/>
          <w:lang w:val="es-ES"/>
        </w:rPr>
        <w:t xml:space="preserve">: Se pone a 1 </w:t>
      </w:r>
      <w:r>
        <w:rPr>
          <w:rFonts w:ascii="Times New Roman" w:hAnsi="Times New Roman" w:cs="Times New Roman"/>
          <w:sz w:val="24"/>
          <w:lang w:val="es-ES"/>
        </w:rPr>
        <w:t>cuando detecta lluvia y se pone a 0 cuando deja de llover.</w:t>
      </w:r>
    </w:p>
    <w:p w:rsidR="00626FC5" w:rsidRDefault="00FE2656" w:rsidP="00626FC5">
      <w:pPr>
        <w:pStyle w:val="Prrafodelista"/>
        <w:numPr>
          <w:ilvl w:val="1"/>
          <w:numId w:val="13"/>
        </w:numPr>
        <w:ind w:left="993"/>
        <w:rPr>
          <w:rFonts w:ascii="Times New Roman" w:hAnsi="Times New Roman" w:cs="Times New Roman"/>
          <w:sz w:val="24"/>
          <w:lang w:val="es-ES"/>
        </w:rPr>
      </w:pPr>
      <w:r w:rsidRPr="00F91237">
        <w:rPr>
          <w:rFonts w:ascii="Times New Roman" w:hAnsi="Times New Roman" w:cs="Times New Roman"/>
          <w:sz w:val="24"/>
          <w:lang w:val="es-ES"/>
        </w:rPr>
        <w:t xml:space="preserve">Bit </w:t>
      </w:r>
      <w:r w:rsidR="00C5727B">
        <w:rPr>
          <w:rFonts w:ascii="Times New Roman" w:hAnsi="Times New Roman" w:cs="Times New Roman"/>
          <w:sz w:val="24"/>
          <w:lang w:val="es-ES"/>
        </w:rPr>
        <w:t>7</w:t>
      </w:r>
      <w:ins w:id="11" w:author="Jorge Real Sáez" w:date="2015-05-20T20:45:00Z">
        <w:r w:rsidR="00A45638">
          <w:rPr>
            <w:rFonts w:ascii="Times New Roman" w:hAnsi="Times New Roman" w:cs="Times New Roman"/>
            <w:sz w:val="24"/>
            <w:lang w:val="es-ES"/>
          </w:rPr>
          <w:t xml:space="preserve"> </w:t>
        </w:r>
      </w:ins>
      <w:r w:rsidRPr="00F91237">
        <w:rPr>
          <w:rFonts w:ascii="Times New Roman" w:hAnsi="Times New Roman" w:cs="Times New Roman"/>
          <w:sz w:val="24"/>
          <w:lang w:val="es-ES"/>
        </w:rPr>
        <w:t xml:space="preserve">- </w:t>
      </w:r>
      <w:del w:id="12" w:author="Jorge Real Sáez" w:date="2015-05-20T20:43:00Z">
        <w:r w:rsidRPr="00F91237" w:rsidDel="00A45638">
          <w:rPr>
            <w:rFonts w:ascii="Times New Roman" w:hAnsi="Times New Roman" w:cs="Times New Roman"/>
            <w:sz w:val="24"/>
            <w:lang w:val="es-ES"/>
          </w:rPr>
          <w:delText xml:space="preserve"> </w:delText>
        </w:r>
      </w:del>
      <w:r w:rsidR="00FD3E3A" w:rsidRPr="00FD3E3A">
        <w:rPr>
          <w:rFonts w:ascii="Times New Roman" w:hAnsi="Times New Roman" w:cs="Times New Roman"/>
          <w:b/>
          <w:sz w:val="24"/>
          <w:lang w:val="es-ES"/>
          <w:rPrChange w:id="13" w:author="Jorge Real Sáez" w:date="2015-05-20T20:43:00Z">
            <w:rPr>
              <w:rFonts w:ascii="Times New Roman" w:hAnsi="Times New Roman" w:cs="Times New Roman"/>
              <w:sz w:val="24"/>
              <w:lang w:val="es-ES"/>
            </w:rPr>
          </w:rPrChange>
        </w:rPr>
        <w:t>L</w:t>
      </w:r>
      <w:r w:rsidR="00E17940">
        <w:rPr>
          <w:rFonts w:ascii="Times New Roman" w:hAnsi="Times New Roman" w:cs="Times New Roman"/>
          <w:b/>
          <w:sz w:val="24"/>
          <w:lang w:val="es-ES"/>
        </w:rPr>
        <w:t xml:space="preserve"> (sólo lectura)</w:t>
      </w:r>
      <w:r w:rsidRPr="00F91237">
        <w:rPr>
          <w:rFonts w:ascii="Times New Roman" w:hAnsi="Times New Roman" w:cs="Times New Roman"/>
          <w:sz w:val="24"/>
          <w:lang w:val="es-ES"/>
        </w:rPr>
        <w:t xml:space="preserve">: </w:t>
      </w:r>
      <w:r>
        <w:rPr>
          <w:rFonts w:ascii="Times New Roman" w:hAnsi="Times New Roman" w:cs="Times New Roman"/>
          <w:sz w:val="24"/>
          <w:lang w:val="es-ES"/>
        </w:rPr>
        <w:t>Se pone a 1 cuando hay luz y a 0 cuando no la hay.</w:t>
      </w:r>
    </w:p>
    <w:p w:rsidR="00470511" w:rsidRPr="009A08D6" w:rsidRDefault="00470511" w:rsidP="00470511">
      <w:pPr>
        <w:pStyle w:val="Prrafodelista"/>
        <w:rPr>
          <w:rFonts w:ascii="Times New Roman" w:hAnsi="Times New Roman" w:cs="Times New Roman"/>
          <w:lang w:val="es-ES"/>
        </w:rPr>
      </w:pPr>
    </w:p>
    <w:p w:rsidR="00626FC5" w:rsidRPr="00F91237" w:rsidRDefault="00626FC5" w:rsidP="00626FC5">
      <w:pPr>
        <w:pStyle w:val="Prrafodelista"/>
        <w:numPr>
          <w:ilvl w:val="0"/>
          <w:numId w:val="13"/>
        </w:numPr>
        <w:rPr>
          <w:rFonts w:ascii="Times New Roman" w:hAnsi="Times New Roman" w:cs="Times New Roman"/>
          <w:sz w:val="24"/>
          <w:lang w:val="es-ES"/>
        </w:rPr>
      </w:pPr>
      <w:r w:rsidRPr="00F91237">
        <w:rPr>
          <w:rFonts w:ascii="Times New Roman" w:hAnsi="Times New Roman" w:cs="Times New Roman"/>
          <w:sz w:val="24"/>
          <w:lang w:val="es-ES"/>
        </w:rPr>
        <w:t xml:space="preserve">Registro </w:t>
      </w:r>
      <w:r w:rsidRPr="00F91237">
        <w:rPr>
          <w:rFonts w:ascii="Times New Roman" w:hAnsi="Times New Roman" w:cs="Times New Roman"/>
          <w:b/>
          <w:sz w:val="24"/>
          <w:lang w:val="es-ES"/>
        </w:rPr>
        <w:t>CONTROL</w:t>
      </w:r>
      <w:r w:rsidR="00170A56">
        <w:rPr>
          <w:rFonts w:ascii="Times New Roman" w:hAnsi="Times New Roman" w:cs="Times New Roman"/>
          <w:sz w:val="24"/>
          <w:lang w:val="es-ES"/>
        </w:rPr>
        <w:t xml:space="preserve"> (</w:t>
      </w:r>
      <w:r w:rsidR="00597EDB">
        <w:rPr>
          <w:rFonts w:ascii="Times New Roman" w:hAnsi="Times New Roman" w:cs="Times New Roman"/>
          <w:sz w:val="24"/>
          <w:lang w:val="es-ES"/>
        </w:rPr>
        <w:t>DB+4</w:t>
      </w:r>
      <w:r w:rsidRPr="00F91237">
        <w:rPr>
          <w:rFonts w:ascii="Times New Roman" w:hAnsi="Times New Roman" w:cs="Times New Roman"/>
          <w:sz w:val="24"/>
          <w:lang w:val="es-ES"/>
        </w:rPr>
        <w:t>)</w:t>
      </w:r>
      <w:r w:rsidR="00170A56">
        <w:rPr>
          <w:rFonts w:ascii="Times New Roman" w:hAnsi="Times New Roman" w:cs="Times New Roman"/>
          <w:sz w:val="24"/>
          <w:lang w:val="es-ES"/>
        </w:rPr>
        <w:t xml:space="preserve"> </w:t>
      </w:r>
      <w:r w:rsidRPr="00F91237">
        <w:rPr>
          <w:rFonts w:ascii="Times New Roman" w:hAnsi="Times New Roman" w:cs="Times New Roman"/>
          <w:sz w:val="24"/>
          <w:lang w:val="es-ES"/>
        </w:rPr>
        <w:t>:</w:t>
      </w:r>
    </w:p>
    <w:p w:rsidR="00C5727B" w:rsidRPr="00EF5E70" w:rsidRDefault="00C5727B" w:rsidP="00C5727B">
      <w:pPr>
        <w:pStyle w:val="Prrafodelista"/>
        <w:numPr>
          <w:ilvl w:val="1"/>
          <w:numId w:val="13"/>
        </w:numPr>
        <w:ind w:left="993"/>
        <w:rPr>
          <w:rFonts w:ascii="Times New Roman" w:hAnsi="Times New Roman" w:cs="Times New Roman"/>
          <w:sz w:val="24"/>
          <w:lang w:val="es-ES"/>
        </w:rPr>
      </w:pPr>
      <w:r>
        <w:rPr>
          <w:rFonts w:ascii="Times New Roman" w:hAnsi="Times New Roman" w:cs="Times New Roman"/>
          <w:sz w:val="24"/>
          <w:lang w:val="es-ES"/>
        </w:rPr>
        <w:t xml:space="preserve">Bit 0 - </w:t>
      </w:r>
      <w:r w:rsidR="00FD3E3A" w:rsidRPr="00FD3E3A">
        <w:rPr>
          <w:rFonts w:ascii="Times New Roman" w:hAnsi="Times New Roman" w:cs="Times New Roman"/>
          <w:b/>
          <w:sz w:val="24"/>
          <w:lang w:val="es-ES"/>
          <w:rPrChange w:id="14" w:author="Jorge Real Sáez" w:date="2015-05-20T20:45:00Z">
            <w:rPr>
              <w:rFonts w:ascii="Times New Roman" w:hAnsi="Times New Roman" w:cs="Times New Roman"/>
              <w:sz w:val="24"/>
              <w:lang w:val="es-ES"/>
            </w:rPr>
          </w:rPrChange>
        </w:rPr>
        <w:t>E</w:t>
      </w:r>
      <w:r>
        <w:rPr>
          <w:rFonts w:ascii="Times New Roman" w:hAnsi="Times New Roman" w:cs="Times New Roman"/>
          <w:sz w:val="24"/>
          <w:lang w:val="es-ES"/>
        </w:rPr>
        <w:t>: Se pone a 1 para activar la interrupción en la interfaz</w:t>
      </w:r>
      <w:del w:id="15" w:author="Jorge Real Sáez" w:date="2015-05-20T20:47:00Z">
        <w:r w:rsidDel="00A45638">
          <w:rPr>
            <w:rFonts w:ascii="Times New Roman" w:hAnsi="Times New Roman" w:cs="Times New Roman"/>
            <w:sz w:val="24"/>
            <w:lang w:val="es-ES"/>
          </w:rPr>
          <w:delText>,</w:delText>
        </w:r>
      </w:del>
      <w:r>
        <w:rPr>
          <w:rFonts w:ascii="Times New Roman" w:hAnsi="Times New Roman" w:cs="Times New Roman"/>
          <w:sz w:val="24"/>
          <w:lang w:val="es-ES"/>
        </w:rPr>
        <w:t xml:space="preserve"> y a 0 para inhibirla. Cuando E es 1 y el bit R también, se activa la interrupción </w:t>
      </w:r>
      <w:r w:rsidR="00423B28">
        <w:rPr>
          <w:rFonts w:ascii="Times New Roman" w:hAnsi="Times New Roman" w:cs="Times New Roman"/>
          <w:sz w:val="24"/>
          <w:lang w:val="es-ES"/>
        </w:rPr>
        <w:t>3</w:t>
      </w:r>
      <w:r>
        <w:rPr>
          <w:rFonts w:ascii="Times New Roman" w:hAnsi="Times New Roman" w:cs="Times New Roman"/>
          <w:sz w:val="24"/>
          <w:lang w:val="es-ES"/>
        </w:rPr>
        <w:t xml:space="preserve"> del procesador (INT</w:t>
      </w:r>
      <w:r w:rsidR="00423B28">
        <w:rPr>
          <w:rFonts w:ascii="Times New Roman" w:hAnsi="Times New Roman" w:cs="Times New Roman"/>
          <w:sz w:val="24"/>
          <w:vertAlign w:val="subscript"/>
          <w:lang w:val="es-ES"/>
        </w:rPr>
        <w:t>3</w:t>
      </w:r>
      <w:r>
        <w:rPr>
          <w:rFonts w:ascii="Times New Roman" w:hAnsi="Times New Roman" w:cs="Times New Roman"/>
          <w:sz w:val="24"/>
          <w:lang w:val="es-ES"/>
        </w:rPr>
        <w:t xml:space="preserve"> *).</w:t>
      </w:r>
    </w:p>
    <w:p w:rsidR="00925238" w:rsidRDefault="00FE2656" w:rsidP="00EF5E70">
      <w:pPr>
        <w:pStyle w:val="Prrafodelista"/>
        <w:numPr>
          <w:ilvl w:val="1"/>
          <w:numId w:val="13"/>
        </w:numPr>
        <w:ind w:left="993"/>
        <w:rPr>
          <w:rFonts w:ascii="Times New Roman" w:hAnsi="Times New Roman" w:cs="Times New Roman"/>
          <w:sz w:val="24"/>
          <w:lang w:val="es-ES"/>
        </w:rPr>
      </w:pPr>
      <w:r>
        <w:rPr>
          <w:rFonts w:ascii="Times New Roman" w:hAnsi="Times New Roman" w:cs="Times New Roman"/>
          <w:sz w:val="24"/>
          <w:lang w:val="es-ES"/>
        </w:rPr>
        <w:t xml:space="preserve">Bit </w:t>
      </w:r>
      <w:r w:rsidR="00C5727B">
        <w:rPr>
          <w:rFonts w:ascii="Times New Roman" w:hAnsi="Times New Roman" w:cs="Times New Roman"/>
          <w:sz w:val="24"/>
          <w:lang w:val="es-ES"/>
        </w:rPr>
        <w:t>1</w:t>
      </w:r>
      <w:ins w:id="16" w:author="Jorge Real Sáez" w:date="2015-05-20T20:45:00Z">
        <w:r w:rsidR="00A45638">
          <w:rPr>
            <w:rFonts w:ascii="Times New Roman" w:hAnsi="Times New Roman" w:cs="Times New Roman"/>
            <w:sz w:val="24"/>
            <w:lang w:val="es-ES"/>
          </w:rPr>
          <w:t xml:space="preserve"> </w:t>
        </w:r>
      </w:ins>
      <w:del w:id="17" w:author="Jorge Real Sáez" w:date="2015-05-20T20:44:00Z">
        <w:r w:rsidDel="00A45638">
          <w:rPr>
            <w:rFonts w:ascii="Times New Roman" w:hAnsi="Times New Roman" w:cs="Times New Roman"/>
            <w:sz w:val="24"/>
            <w:lang w:val="es-ES"/>
          </w:rPr>
          <w:delText xml:space="preserve"> </w:delText>
        </w:r>
      </w:del>
      <w:r>
        <w:rPr>
          <w:rFonts w:ascii="Times New Roman" w:hAnsi="Times New Roman" w:cs="Times New Roman"/>
          <w:sz w:val="24"/>
          <w:lang w:val="es-ES"/>
        </w:rPr>
        <w:t>-</w:t>
      </w:r>
      <w:r w:rsidR="00626FC5" w:rsidRPr="00F91237">
        <w:rPr>
          <w:rFonts w:ascii="Times New Roman" w:hAnsi="Times New Roman" w:cs="Times New Roman"/>
          <w:sz w:val="24"/>
          <w:lang w:val="es-ES"/>
        </w:rPr>
        <w:t xml:space="preserve"> </w:t>
      </w:r>
      <w:r w:rsidR="00FD3E3A" w:rsidRPr="00FD3E3A">
        <w:rPr>
          <w:rFonts w:ascii="Times New Roman" w:hAnsi="Times New Roman" w:cs="Times New Roman"/>
          <w:b/>
          <w:sz w:val="24"/>
          <w:lang w:val="es-ES"/>
          <w:rPrChange w:id="18" w:author="Jorge Real Sáez" w:date="2015-05-20T20:44:00Z">
            <w:rPr>
              <w:rFonts w:ascii="Times New Roman" w:hAnsi="Times New Roman" w:cs="Times New Roman"/>
              <w:sz w:val="24"/>
              <w:lang w:val="es-ES"/>
            </w:rPr>
          </w:rPrChange>
        </w:rPr>
        <w:t>MA</w:t>
      </w:r>
      <w:r w:rsidR="009155C5">
        <w:rPr>
          <w:rFonts w:ascii="Times New Roman" w:hAnsi="Times New Roman" w:cs="Times New Roman"/>
          <w:sz w:val="24"/>
          <w:lang w:val="es-ES"/>
        </w:rPr>
        <w:t xml:space="preserve">: </w:t>
      </w:r>
      <w:r w:rsidR="00925238">
        <w:rPr>
          <w:rFonts w:ascii="Times New Roman" w:hAnsi="Times New Roman" w:cs="Times New Roman"/>
          <w:sz w:val="24"/>
          <w:lang w:val="es-ES"/>
        </w:rPr>
        <w:t xml:space="preserve">Se pone a </w:t>
      </w:r>
      <w:r>
        <w:rPr>
          <w:rFonts w:ascii="Times New Roman" w:hAnsi="Times New Roman" w:cs="Times New Roman"/>
          <w:sz w:val="24"/>
          <w:lang w:val="es-ES"/>
        </w:rPr>
        <w:t xml:space="preserve">1 </w:t>
      </w:r>
      <w:r w:rsidR="00765F8D">
        <w:rPr>
          <w:rFonts w:ascii="Times New Roman" w:hAnsi="Times New Roman" w:cs="Times New Roman"/>
          <w:sz w:val="24"/>
          <w:lang w:val="es-ES"/>
        </w:rPr>
        <w:t>para subir</w:t>
      </w:r>
      <w:r>
        <w:rPr>
          <w:rFonts w:ascii="Times New Roman" w:hAnsi="Times New Roman" w:cs="Times New Roman"/>
          <w:sz w:val="24"/>
          <w:lang w:val="es-ES"/>
        </w:rPr>
        <w:t xml:space="preserve"> la persiana (</w:t>
      </w:r>
      <w:del w:id="19" w:author="Jorge Real Sáez" w:date="2015-05-20T20:45:00Z">
        <w:r w:rsidDel="00A45638">
          <w:rPr>
            <w:rFonts w:ascii="Times New Roman" w:hAnsi="Times New Roman" w:cs="Times New Roman"/>
            <w:sz w:val="24"/>
            <w:lang w:val="es-ES"/>
          </w:rPr>
          <w:delText xml:space="preserve"> </w:delText>
        </w:r>
      </w:del>
      <w:r>
        <w:rPr>
          <w:rFonts w:ascii="Times New Roman" w:hAnsi="Times New Roman" w:cs="Times New Roman"/>
          <w:sz w:val="24"/>
          <w:lang w:val="es-ES"/>
        </w:rPr>
        <w:t>si ya e</w:t>
      </w:r>
      <w:r w:rsidR="009155C5">
        <w:rPr>
          <w:rFonts w:ascii="Times New Roman" w:hAnsi="Times New Roman" w:cs="Times New Roman"/>
          <w:sz w:val="24"/>
          <w:lang w:val="es-ES"/>
        </w:rPr>
        <w:t>stá subida no tiene efecto</w:t>
      </w:r>
      <w:r w:rsidR="00C5727B">
        <w:rPr>
          <w:rFonts w:ascii="Times New Roman" w:hAnsi="Times New Roman" w:cs="Times New Roman"/>
          <w:sz w:val="24"/>
          <w:lang w:val="es-ES"/>
        </w:rPr>
        <w:t>)</w:t>
      </w:r>
      <w:r w:rsidR="00925238">
        <w:rPr>
          <w:rFonts w:ascii="Times New Roman" w:hAnsi="Times New Roman" w:cs="Times New Roman"/>
          <w:sz w:val="24"/>
          <w:lang w:val="es-ES"/>
        </w:rPr>
        <w:t>.</w:t>
      </w:r>
      <w:r>
        <w:rPr>
          <w:rFonts w:ascii="Times New Roman" w:hAnsi="Times New Roman" w:cs="Times New Roman"/>
          <w:sz w:val="24"/>
          <w:lang w:val="es-ES"/>
        </w:rPr>
        <w:t xml:space="preserve"> </w:t>
      </w:r>
      <w:del w:id="20" w:author="Jorge Real Sáez" w:date="2015-05-20T20:45:00Z">
        <w:r w:rsidDel="00A45638">
          <w:rPr>
            <w:rFonts w:ascii="Times New Roman" w:hAnsi="Times New Roman" w:cs="Times New Roman"/>
            <w:sz w:val="24"/>
            <w:lang w:val="es-ES"/>
          </w:rPr>
          <w:delText xml:space="preserve"> </w:delText>
        </w:r>
      </w:del>
      <w:r>
        <w:rPr>
          <w:rFonts w:ascii="Times New Roman" w:hAnsi="Times New Roman" w:cs="Times New Roman"/>
          <w:sz w:val="24"/>
          <w:lang w:val="es-ES"/>
        </w:rPr>
        <w:t xml:space="preserve">El sistema </w:t>
      </w:r>
      <w:del w:id="21" w:author="Jorge Real Sáez" w:date="2015-05-20T20:46:00Z">
        <w:r w:rsidDel="00A45638">
          <w:rPr>
            <w:rFonts w:ascii="Times New Roman" w:hAnsi="Times New Roman" w:cs="Times New Roman"/>
            <w:sz w:val="24"/>
            <w:lang w:val="es-ES"/>
          </w:rPr>
          <w:delText>tiene un temporizador y no es necesari</w:delText>
        </w:r>
      </w:del>
      <w:ins w:id="22" w:author="Jorge Real Sáez" w:date="2015-05-20T20:46:00Z">
        <w:r w:rsidR="00A45638">
          <w:rPr>
            <w:rFonts w:ascii="Times New Roman" w:hAnsi="Times New Roman" w:cs="Times New Roman"/>
            <w:sz w:val="24"/>
            <w:lang w:val="es-ES"/>
          </w:rPr>
          <w:t xml:space="preserve">detiene automáticamente </w:t>
        </w:r>
      </w:ins>
      <w:del w:id="23" w:author="Jorge Real Sáez" w:date="2015-05-20T20:46:00Z">
        <w:r w:rsidDel="00A45638">
          <w:rPr>
            <w:rFonts w:ascii="Times New Roman" w:hAnsi="Times New Roman" w:cs="Times New Roman"/>
            <w:sz w:val="24"/>
            <w:lang w:val="es-ES"/>
          </w:rPr>
          <w:delText xml:space="preserve">o detener los </w:delText>
        </w:r>
      </w:del>
      <w:ins w:id="24" w:author="Jorge Real Sáez" w:date="2015-05-20T20:46:00Z">
        <w:r w:rsidR="00A45638">
          <w:rPr>
            <w:rFonts w:ascii="Times New Roman" w:hAnsi="Times New Roman" w:cs="Times New Roman"/>
            <w:sz w:val="24"/>
            <w:lang w:val="es-ES"/>
          </w:rPr>
          <w:t xml:space="preserve">el </w:t>
        </w:r>
      </w:ins>
      <w:r>
        <w:rPr>
          <w:rFonts w:ascii="Times New Roman" w:hAnsi="Times New Roman" w:cs="Times New Roman"/>
          <w:sz w:val="24"/>
          <w:lang w:val="es-ES"/>
        </w:rPr>
        <w:t>motor</w:t>
      </w:r>
      <w:del w:id="25" w:author="Jorge Real Sáez" w:date="2015-05-20T20:46:00Z">
        <w:r w:rsidDel="00A45638">
          <w:rPr>
            <w:rFonts w:ascii="Times New Roman" w:hAnsi="Times New Roman" w:cs="Times New Roman"/>
            <w:sz w:val="24"/>
            <w:lang w:val="es-ES"/>
          </w:rPr>
          <w:delText>e</w:delText>
        </w:r>
        <w:r w:rsidR="00925238" w:rsidDel="00A45638">
          <w:rPr>
            <w:rFonts w:ascii="Times New Roman" w:hAnsi="Times New Roman" w:cs="Times New Roman"/>
            <w:sz w:val="24"/>
            <w:lang w:val="es-ES"/>
          </w:rPr>
          <w:delText>s</w:delText>
        </w:r>
      </w:del>
      <w:r w:rsidR="00925238">
        <w:rPr>
          <w:rFonts w:ascii="Times New Roman" w:hAnsi="Times New Roman" w:cs="Times New Roman"/>
          <w:sz w:val="24"/>
          <w:lang w:val="es-ES"/>
        </w:rPr>
        <w:t xml:space="preserve"> cuando ha</w:t>
      </w:r>
      <w:del w:id="26" w:author="Jorge Real Sáez" w:date="2015-05-20T20:46:00Z">
        <w:r w:rsidR="00925238" w:rsidDel="00A45638">
          <w:rPr>
            <w:rFonts w:ascii="Times New Roman" w:hAnsi="Times New Roman" w:cs="Times New Roman"/>
            <w:sz w:val="24"/>
            <w:lang w:val="es-ES"/>
          </w:rPr>
          <w:delText>n</w:delText>
        </w:r>
      </w:del>
      <w:r w:rsidR="00925238">
        <w:rPr>
          <w:rFonts w:ascii="Times New Roman" w:hAnsi="Times New Roman" w:cs="Times New Roman"/>
          <w:sz w:val="24"/>
          <w:lang w:val="es-ES"/>
        </w:rPr>
        <w:t xml:space="preserve"> terminado de subir</w:t>
      </w:r>
      <w:r>
        <w:rPr>
          <w:rFonts w:ascii="Times New Roman" w:hAnsi="Times New Roman" w:cs="Times New Roman"/>
          <w:sz w:val="24"/>
          <w:lang w:val="es-ES"/>
        </w:rPr>
        <w:t>la.</w:t>
      </w:r>
    </w:p>
    <w:p w:rsidR="00EF5E70" w:rsidRDefault="00C5727B" w:rsidP="00EF5E70">
      <w:pPr>
        <w:pStyle w:val="Prrafodelista"/>
        <w:numPr>
          <w:ilvl w:val="1"/>
          <w:numId w:val="13"/>
        </w:numPr>
        <w:ind w:left="993"/>
        <w:rPr>
          <w:rFonts w:ascii="Times New Roman" w:hAnsi="Times New Roman" w:cs="Times New Roman"/>
          <w:sz w:val="24"/>
          <w:lang w:val="es-ES"/>
        </w:rPr>
      </w:pPr>
      <w:r>
        <w:rPr>
          <w:rFonts w:ascii="Times New Roman" w:hAnsi="Times New Roman" w:cs="Times New Roman"/>
          <w:sz w:val="24"/>
          <w:lang w:val="es-ES"/>
        </w:rPr>
        <w:t>Bit 2</w:t>
      </w:r>
      <w:r w:rsidR="00925238">
        <w:rPr>
          <w:rFonts w:ascii="Times New Roman" w:hAnsi="Times New Roman" w:cs="Times New Roman"/>
          <w:sz w:val="24"/>
          <w:lang w:val="es-ES"/>
        </w:rPr>
        <w:t xml:space="preserve"> - </w:t>
      </w:r>
      <w:r w:rsidR="00FD3E3A" w:rsidRPr="00FD3E3A">
        <w:rPr>
          <w:rFonts w:ascii="Times New Roman" w:hAnsi="Times New Roman" w:cs="Times New Roman"/>
          <w:b/>
          <w:sz w:val="24"/>
          <w:lang w:val="es-ES"/>
          <w:rPrChange w:id="27" w:author="Jorge Real Sáez" w:date="2015-05-20T20:45:00Z">
            <w:rPr>
              <w:rFonts w:ascii="Times New Roman" w:hAnsi="Times New Roman" w:cs="Times New Roman"/>
              <w:sz w:val="24"/>
              <w:lang w:val="es-ES"/>
            </w:rPr>
          </w:rPrChange>
        </w:rPr>
        <w:t>MB</w:t>
      </w:r>
      <w:r w:rsidR="00925238">
        <w:rPr>
          <w:rFonts w:ascii="Times New Roman" w:hAnsi="Times New Roman" w:cs="Times New Roman"/>
          <w:sz w:val="24"/>
          <w:lang w:val="es-ES"/>
        </w:rPr>
        <w:t>: Se pone a 1 para bajar la persiana (</w:t>
      </w:r>
      <w:del w:id="28" w:author="Jorge Real Sáez" w:date="2015-05-20T20:46:00Z">
        <w:r w:rsidR="00925238" w:rsidDel="00A45638">
          <w:rPr>
            <w:rFonts w:ascii="Times New Roman" w:hAnsi="Times New Roman" w:cs="Times New Roman"/>
            <w:sz w:val="24"/>
            <w:lang w:val="es-ES"/>
          </w:rPr>
          <w:delText xml:space="preserve"> </w:delText>
        </w:r>
      </w:del>
      <w:r w:rsidR="00925238">
        <w:rPr>
          <w:rFonts w:ascii="Times New Roman" w:hAnsi="Times New Roman" w:cs="Times New Roman"/>
          <w:sz w:val="24"/>
          <w:lang w:val="es-ES"/>
        </w:rPr>
        <w:t xml:space="preserve">si ya está bajada no tiene efecto). </w:t>
      </w:r>
      <w:del w:id="29" w:author="Jorge Real Sáez" w:date="2015-05-20T20:47:00Z">
        <w:r w:rsidR="00925238" w:rsidDel="00A45638">
          <w:rPr>
            <w:rFonts w:ascii="Times New Roman" w:hAnsi="Times New Roman" w:cs="Times New Roman"/>
            <w:sz w:val="24"/>
            <w:lang w:val="es-ES"/>
          </w:rPr>
          <w:delText xml:space="preserve"> </w:delText>
        </w:r>
      </w:del>
      <w:ins w:id="30" w:author="Jorge Real Sáez" w:date="2015-05-20T20:47:00Z">
        <w:r w:rsidR="00A45638">
          <w:rPr>
            <w:rFonts w:ascii="Times New Roman" w:hAnsi="Times New Roman" w:cs="Times New Roman"/>
            <w:sz w:val="24"/>
            <w:lang w:val="es-ES"/>
          </w:rPr>
          <w:t>El sistema detiene automáticamente el motor cuando ha terminado de bajarla.</w:t>
        </w:r>
      </w:ins>
      <w:del w:id="31" w:author="Jorge Real Sáez" w:date="2015-05-20T20:47:00Z">
        <w:r w:rsidR="00925238" w:rsidDel="00A45638">
          <w:rPr>
            <w:rFonts w:ascii="Times New Roman" w:hAnsi="Times New Roman" w:cs="Times New Roman"/>
            <w:sz w:val="24"/>
            <w:lang w:val="es-ES"/>
          </w:rPr>
          <w:delText>El temporizador también se utiliza para bajar la persiana igual que con el bit anterior.</w:delText>
        </w:r>
      </w:del>
      <w:r w:rsidR="00FE2656">
        <w:rPr>
          <w:rFonts w:ascii="Times New Roman" w:hAnsi="Times New Roman" w:cs="Times New Roman"/>
          <w:sz w:val="24"/>
          <w:lang w:val="es-ES"/>
        </w:rPr>
        <w:t xml:space="preserve"> </w:t>
      </w:r>
    </w:p>
    <w:p w:rsidR="008920AF" w:rsidRPr="008920AF" w:rsidRDefault="008920AF" w:rsidP="008920AF">
      <w:pPr>
        <w:pStyle w:val="Prrafodelista"/>
        <w:ind w:left="993"/>
        <w:rPr>
          <w:rFonts w:ascii="Times New Roman" w:hAnsi="Times New Roman" w:cs="Times New Roman"/>
          <w:b/>
          <w:sz w:val="24"/>
          <w:lang w:val="es-ES"/>
        </w:rPr>
      </w:pPr>
      <w:r w:rsidRPr="008920AF">
        <w:rPr>
          <w:rFonts w:ascii="Times New Roman" w:hAnsi="Times New Roman" w:cs="Times New Roman"/>
          <w:b/>
          <w:sz w:val="24"/>
          <w:lang w:val="es-ES"/>
        </w:rPr>
        <w:t>Poniendo a cero ambos bits MA y MB paramos el motor.</w:t>
      </w:r>
    </w:p>
    <w:p w:rsidR="009155C5" w:rsidRPr="00FB046A" w:rsidRDefault="009155C5" w:rsidP="00FB046A">
      <w:pPr>
        <w:rPr>
          <w:rFonts w:ascii="Times New Roman" w:hAnsi="Times New Roman" w:cs="Times New Roman"/>
          <w:sz w:val="24"/>
          <w:lang w:val="es-ES"/>
        </w:rPr>
      </w:pPr>
    </w:p>
    <w:p w:rsidR="00891675" w:rsidRPr="00ED7832" w:rsidRDefault="00F97DAB" w:rsidP="00365DB7">
      <w:pPr>
        <w:pStyle w:val="Prrafodelista"/>
        <w:keepNext/>
        <w:keepLines/>
        <w:numPr>
          <w:ilvl w:val="0"/>
          <w:numId w:val="24"/>
        </w:numPr>
        <w:ind w:left="426"/>
        <w:rPr>
          <w:rFonts w:ascii="Times New Roman" w:hAnsi="Times New Roman" w:cs="Times New Roman"/>
          <w:sz w:val="24"/>
          <w:lang w:val="es-ES"/>
        </w:rPr>
      </w:pPr>
      <w:r w:rsidRPr="00ED7832">
        <w:rPr>
          <w:rFonts w:ascii="Times New Roman" w:hAnsi="Times New Roman" w:cs="Times New Roman"/>
          <w:sz w:val="24"/>
          <w:lang w:val="es-ES"/>
        </w:rPr>
        <w:lastRenderedPageBreak/>
        <w:t>(0.5</w:t>
      </w:r>
      <w:r w:rsidR="00891675" w:rsidRPr="00ED7832">
        <w:rPr>
          <w:rFonts w:ascii="Times New Roman" w:hAnsi="Times New Roman" w:cs="Times New Roman"/>
          <w:sz w:val="24"/>
          <w:lang w:val="es-ES"/>
        </w:rPr>
        <w:t xml:space="preserve"> puntos) </w:t>
      </w:r>
      <w:r w:rsidR="00EC233A" w:rsidRPr="00ED7832">
        <w:rPr>
          <w:rFonts w:ascii="Times New Roman" w:hAnsi="Times New Roman" w:cs="Times New Roman"/>
          <w:sz w:val="24"/>
          <w:lang w:val="es-ES"/>
        </w:rPr>
        <w:t>Programe las instrucciones que habilitan las interru</w:t>
      </w:r>
      <w:r w:rsidR="00ED7832" w:rsidRPr="00ED7832">
        <w:rPr>
          <w:rFonts w:ascii="Times New Roman" w:hAnsi="Times New Roman" w:cs="Times New Roman"/>
          <w:sz w:val="24"/>
          <w:lang w:val="es-ES"/>
        </w:rPr>
        <w:t xml:space="preserve">pciones en la interfaz descrita, </w:t>
      </w:r>
      <w:r w:rsidR="00EC233A" w:rsidRPr="00ED7832">
        <w:rPr>
          <w:rFonts w:ascii="Times New Roman" w:hAnsi="Times New Roman" w:cs="Times New Roman"/>
          <w:sz w:val="24"/>
          <w:lang w:val="es-ES"/>
        </w:rPr>
        <w:t xml:space="preserve">habilita la línea de interrupción </w:t>
      </w:r>
      <w:r w:rsidR="00ED7832">
        <w:rPr>
          <w:rFonts w:ascii="Times New Roman" w:hAnsi="Times New Roman" w:cs="Times New Roman"/>
          <w:sz w:val="24"/>
          <w:lang w:val="es-ES"/>
        </w:rPr>
        <w:t>3</w:t>
      </w:r>
      <w:r w:rsidR="00EC233A" w:rsidRPr="00ED7832">
        <w:rPr>
          <w:rFonts w:ascii="Times New Roman" w:hAnsi="Times New Roman" w:cs="Times New Roman"/>
          <w:sz w:val="24"/>
          <w:lang w:val="es-ES"/>
        </w:rPr>
        <w:t xml:space="preserve"> en el procesador y deja el procesador en modo usuario e interrupciones generales habilitadas.  Los demás bits del registro de estado del procesador deben quedar inalterados. En la </w:t>
      </w:r>
      <w:r w:rsidR="00FD3E3A" w:rsidRPr="00ED7832">
        <w:rPr>
          <w:rFonts w:ascii="Times New Roman" w:hAnsi="Times New Roman" w:cs="Times New Roman"/>
          <w:sz w:val="24"/>
          <w:lang w:val="es-ES"/>
        </w:rPr>
        <w:fldChar w:fldCharType="begin"/>
      </w:r>
      <w:r w:rsidR="00EC233A" w:rsidRPr="00ED7832">
        <w:rPr>
          <w:rFonts w:ascii="Times New Roman" w:hAnsi="Times New Roman" w:cs="Times New Roman"/>
          <w:sz w:val="24"/>
          <w:lang w:val="es-ES"/>
        </w:rPr>
        <w:instrText xml:space="preserve"> REF _Ref419394101 \h </w:instrText>
      </w:r>
      <w:r w:rsidR="00FD3E3A" w:rsidRPr="00ED7832">
        <w:rPr>
          <w:rFonts w:ascii="Times New Roman" w:hAnsi="Times New Roman" w:cs="Times New Roman"/>
          <w:sz w:val="24"/>
          <w:lang w:val="es-ES"/>
        </w:rPr>
      </w:r>
      <w:r w:rsidR="00FD3E3A" w:rsidRPr="00ED7832">
        <w:rPr>
          <w:rFonts w:ascii="Times New Roman" w:hAnsi="Times New Roman" w:cs="Times New Roman"/>
          <w:sz w:val="24"/>
          <w:lang w:val="es-ES"/>
        </w:rPr>
        <w:fldChar w:fldCharType="separate"/>
      </w:r>
      <w:r w:rsidR="00C64304" w:rsidRPr="00F97DAB">
        <w:rPr>
          <w:lang w:val="es-ES"/>
        </w:rPr>
        <w:t xml:space="preserve">Figura </w:t>
      </w:r>
      <w:r w:rsidR="00C64304">
        <w:rPr>
          <w:noProof/>
          <w:lang w:val="es-ES"/>
        </w:rPr>
        <w:t>2</w:t>
      </w:r>
      <w:r w:rsidR="00FD3E3A" w:rsidRPr="00ED7832">
        <w:rPr>
          <w:rFonts w:ascii="Times New Roman" w:hAnsi="Times New Roman" w:cs="Times New Roman"/>
          <w:sz w:val="24"/>
          <w:lang w:val="es-ES"/>
        </w:rPr>
        <w:fldChar w:fldCharType="end"/>
      </w:r>
      <w:r w:rsidR="00EC233A" w:rsidRPr="00ED7832">
        <w:rPr>
          <w:rFonts w:ascii="Times New Roman" w:hAnsi="Times New Roman" w:cs="Times New Roman"/>
          <w:sz w:val="24"/>
          <w:lang w:val="es-ES"/>
        </w:rPr>
        <w:t xml:space="preserve"> aparece información del formato de los registros del coprocesador cero.</w:t>
      </w:r>
    </w:p>
    <w:p w:rsidR="003F5C0B" w:rsidRDefault="003F5C0B" w:rsidP="000C1A8B">
      <w:pPr>
        <w:rPr>
          <w:lang w:val="es-ES"/>
        </w:rPr>
      </w:pPr>
    </w:p>
    <w:p w:rsidR="00365DB7" w:rsidRDefault="00FD3E3A" w:rsidP="000C1A8B">
      <w:pPr>
        <w:rPr>
          <w:lang w:val="es-ES"/>
        </w:rPr>
      </w:pPr>
      <w:r w:rsidRPr="00FD3E3A">
        <w:rPr>
          <w:b/>
          <w:noProof/>
          <w:lang w:val="es-ES" w:eastAsia="es-ES"/>
        </w:rPr>
        <w:pict>
          <v:shape id="Text Box 4" o:spid="_x0000_s1031" type="#_x0000_t202" style="position:absolute;left:0;text-align:left;margin-left:61.25pt;margin-top:.55pt;width:346.2pt;height:118.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">
            <v:textbox>
              <w:txbxContent>
                <w:p w:rsidR="009D01CD" w:rsidRDefault="009D01CD">
                  <w:pPr>
                    <w:rPr>
                      <w:lang w:val="es-ES"/>
                    </w:rPr>
                  </w:pPr>
                  <w:r w:rsidRPr="00F97DAB">
                    <w:rPr>
                      <w:noProof/>
                      <w:lang w:val="es-ES" w:eastAsia="es-ES"/>
                    </w:rPr>
                    <w:drawing>
                      <wp:inline distT="0" distB="0" distL="0" distR="0">
                        <wp:extent cx="4092452" cy="1241946"/>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_and_Cause_regs.pn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8025"/>
                                <a:stretch/>
                              </pic:blipFill>
                              <pic:spPr bwMode="auto">
                                <a:xfrm>
                                  <a:off x="0" y="0"/>
                                  <a:ext cx="4095086" cy="12427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D01CD" w:rsidRDefault="009D01CD" w:rsidP="00F97DAB">
                  <w:pPr>
                    <w:pStyle w:val="Epgrafe"/>
                    <w:jc w:val="center"/>
                    <w:rPr>
                      <w:lang w:val="es-ES"/>
                    </w:rPr>
                  </w:pPr>
                  <w:bookmarkStart w:id="32" w:name="_Ref419394101"/>
                  <w:r w:rsidRPr="00F97DAB">
                    <w:rPr>
                      <w:lang w:val="es-ES"/>
                    </w:rPr>
                    <w:t xml:space="preserve">Figura </w:t>
                  </w:r>
                  <w:r w:rsidR="00FD3E3A">
                    <w:fldChar w:fldCharType="begin"/>
                  </w:r>
                  <w:r w:rsidRPr="00F97DAB">
                    <w:rPr>
                      <w:lang w:val="es-ES"/>
                    </w:rPr>
                    <w:instrText xml:space="preserve"> SEQ Figura \* ARABIC </w:instrText>
                  </w:r>
                  <w:r w:rsidR="00FD3E3A">
                    <w:fldChar w:fldCharType="separate"/>
                  </w:r>
                  <w:r w:rsidR="00C64304">
                    <w:rPr>
                      <w:noProof/>
                      <w:lang w:val="es-ES"/>
                    </w:rPr>
                    <w:t>2</w:t>
                  </w:r>
                  <w:r w:rsidR="00FD3E3A">
                    <w:fldChar w:fldCharType="end"/>
                  </w:r>
                  <w:bookmarkEnd w:id="32"/>
                  <w:r w:rsidRPr="00F97DAB">
                    <w:rPr>
                      <w:lang w:val="es-ES"/>
                    </w:rPr>
                    <w:t xml:space="preserve">. </w:t>
                  </w:r>
                  <w:r>
                    <w:rPr>
                      <w:rFonts w:cs="Arial"/>
                      <w:lang w:val="es-ES"/>
                    </w:rPr>
                    <w:t xml:space="preserve">Registro de Estado ($12) del </w:t>
                  </w:r>
                  <w:r w:rsidRPr="000150ED">
                    <w:rPr>
                      <w:rFonts w:cs="Arial"/>
                      <w:lang w:val="es-ES"/>
                    </w:rPr>
                    <w:t>MIPS R2000.</w:t>
                  </w:r>
                </w:p>
              </w:txbxContent>
            </v:textbox>
          </v:shape>
        </w:pict>
      </w: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365DB7" w:rsidRDefault="00365DB7" w:rsidP="000C1A8B">
      <w:pPr>
        <w:rPr>
          <w:lang w:val="es-ES"/>
        </w:rPr>
      </w:pPr>
    </w:p>
    <w:p w:rsidR="001067A9" w:rsidRPr="00842862" w:rsidRDefault="00365DB7" w:rsidP="00365DB7">
      <w:pPr>
        <w:keepNext/>
        <w:keepLines/>
        <w:pBdr>
          <w:top w:val="single" w:sz="4" w:space="1" w:color="auto"/>
          <w:left w:val="single" w:sz="4" w:space="4" w:color="auto"/>
          <w:bottom w:val="single" w:sz="4" w:space="1" w:color="auto"/>
          <w:right w:val="single" w:sz="4" w:space="4" w:color="auto"/>
        </w:pBdr>
        <w:ind w:left="1276"/>
        <w:jc w:val="left"/>
        <w:rPr>
          <w:rFonts w:ascii="Courier New" w:hAnsi="Courier New" w:cs="Courier New"/>
          <w:color w:val="FF0000"/>
          <w:lang w:val="es-ES"/>
        </w:rPr>
      </w:pPr>
      <w:r>
        <w:rPr>
          <w:rFonts w:ascii="Courier New" w:hAnsi="Courier New" w:cs="Courier New"/>
          <w:color w:val="FF0000"/>
          <w:lang w:val="es-ES"/>
        </w:rPr>
        <w:t xml:space="preserve">        </w:t>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p>
    <w:p w:rsidR="001067A9" w:rsidRPr="00842862" w:rsidRDefault="001067A9" w:rsidP="00CC6739">
      <w:pPr>
        <w:ind w:left="284"/>
        <w:jc w:val="left"/>
        <w:rPr>
          <w:rFonts w:ascii="Courier New" w:hAnsi="Courier New" w:cs="Courier New"/>
          <w:color w:val="FF0000"/>
          <w:lang w:val="es-ES"/>
        </w:rPr>
      </w:pPr>
    </w:p>
    <w:p w:rsidR="00ED7832" w:rsidRDefault="00ED7832" w:rsidP="00967E5A">
      <w:pPr>
        <w:pStyle w:val="Prrafodelista"/>
        <w:numPr>
          <w:ilvl w:val="0"/>
          <w:numId w:val="24"/>
        </w:numPr>
        <w:ind w:left="426"/>
        <w:jc w:val="left"/>
        <w:rPr>
          <w:lang w:val="es-ES"/>
        </w:rPr>
      </w:pPr>
      <w:r>
        <w:rPr>
          <w:lang w:val="es-ES"/>
        </w:rPr>
        <w:t xml:space="preserve">(1 punto) </w:t>
      </w:r>
      <w:r w:rsidRPr="00ED7832">
        <w:rPr>
          <w:rFonts w:ascii="Times New Roman" w:hAnsi="Times New Roman" w:cs="Times New Roman"/>
          <w:sz w:val="24"/>
          <w:lang w:val="es-ES"/>
        </w:rPr>
        <w:t>Se han implementado las siguientes llamadas al sistema para este sistema de control</w:t>
      </w:r>
      <w:r>
        <w:rPr>
          <w:rFonts w:ascii="Times New Roman" w:hAnsi="Times New Roman" w:cs="Times New Roman"/>
          <w:sz w:val="24"/>
          <w:lang w:val="es-ES"/>
        </w:rPr>
        <w:t>:</w:t>
      </w:r>
      <w:r>
        <w:rPr>
          <w:rFonts w:ascii="Times New Roman" w:hAnsi="Times New Roman" w:cs="Times New Roman"/>
          <w:sz w:val="24"/>
          <w:lang w:val="es-ES"/>
        </w:rPr>
        <w:br/>
      </w:r>
    </w:p>
    <w:tbl>
      <w:tblPr>
        <w:tblStyle w:val="Tablaconcuadrcula"/>
        <w:tblW w:w="0" w:type="auto"/>
        <w:tblInd w:w="534" w:type="dxa"/>
        <w:tblLook w:val="04A0"/>
      </w:tblPr>
      <w:tblGrid>
        <w:gridCol w:w="2835"/>
        <w:gridCol w:w="1571"/>
        <w:gridCol w:w="1547"/>
        <w:gridCol w:w="3393"/>
      </w:tblGrid>
      <w:tr w:rsidR="00ED7832" w:rsidTr="009D01CD">
        <w:tc>
          <w:tcPr>
            <w:tcW w:w="2835" w:type="dxa"/>
          </w:tcPr>
          <w:p w:rsidR="00ED7832" w:rsidRDefault="00ED7832" w:rsidP="009D01CD">
            <w:pPr>
              <w:jc w:val="center"/>
              <w:rPr>
                <w:lang w:val="es-ES"/>
              </w:rPr>
            </w:pPr>
            <w:r>
              <w:rPr>
                <w:lang w:val="es-ES"/>
              </w:rPr>
              <w:t>Función</w:t>
            </w:r>
          </w:p>
        </w:tc>
        <w:tc>
          <w:tcPr>
            <w:tcW w:w="1571" w:type="dxa"/>
          </w:tcPr>
          <w:p w:rsidR="00ED7832" w:rsidRDefault="00ED7832" w:rsidP="009D01CD">
            <w:pPr>
              <w:jc w:val="center"/>
              <w:rPr>
                <w:lang w:val="es-ES"/>
              </w:rPr>
            </w:pPr>
            <w:r>
              <w:rPr>
                <w:lang w:val="es-ES"/>
              </w:rPr>
              <w:t>Índice</w:t>
            </w:r>
          </w:p>
        </w:tc>
        <w:tc>
          <w:tcPr>
            <w:tcW w:w="1547" w:type="dxa"/>
          </w:tcPr>
          <w:p w:rsidR="00ED7832" w:rsidRDefault="00ED7832" w:rsidP="009D01CD">
            <w:pPr>
              <w:jc w:val="center"/>
              <w:rPr>
                <w:lang w:val="es-ES"/>
              </w:rPr>
            </w:pPr>
            <w:r>
              <w:rPr>
                <w:lang w:val="es-ES"/>
              </w:rPr>
              <w:t>Argumentos</w:t>
            </w:r>
          </w:p>
        </w:tc>
        <w:tc>
          <w:tcPr>
            <w:tcW w:w="3393" w:type="dxa"/>
          </w:tcPr>
          <w:p w:rsidR="00ED7832" w:rsidRDefault="00ED7832" w:rsidP="009D01CD">
            <w:pPr>
              <w:jc w:val="center"/>
              <w:rPr>
                <w:lang w:val="es-ES"/>
              </w:rPr>
            </w:pPr>
            <w:r>
              <w:rPr>
                <w:lang w:val="es-ES"/>
              </w:rPr>
              <w:t>Resultado</w:t>
            </w:r>
          </w:p>
        </w:tc>
      </w:tr>
      <w:tr w:rsidR="00ED7832" w:rsidRPr="00ED7832" w:rsidTr="009D01CD">
        <w:tc>
          <w:tcPr>
            <w:tcW w:w="2835" w:type="dxa"/>
          </w:tcPr>
          <w:p w:rsidR="00ED7832" w:rsidRPr="00BC0C31" w:rsidRDefault="00ED7832" w:rsidP="009D01CD">
            <w:pPr>
              <w:jc w:val="center"/>
              <w:rPr>
                <w:i/>
                <w:lang w:val="es-ES"/>
              </w:rPr>
            </w:pPr>
            <w:r>
              <w:rPr>
                <w:i/>
                <w:lang w:val="es-ES"/>
              </w:rPr>
              <w:t>Estado_persiana</w:t>
            </w:r>
          </w:p>
        </w:tc>
        <w:tc>
          <w:tcPr>
            <w:tcW w:w="1571" w:type="dxa"/>
          </w:tcPr>
          <w:p w:rsidR="00ED7832" w:rsidRDefault="00EB4F61" w:rsidP="009D01CD">
            <w:pPr>
              <w:jc w:val="center"/>
              <w:rPr>
                <w:lang w:val="es-ES"/>
              </w:rPr>
            </w:pPr>
            <w:r>
              <w:rPr>
                <w:lang w:val="es-ES"/>
              </w:rPr>
              <w:t>$v0 = 2</w:t>
            </w:r>
            <w:r w:rsidR="00ED7832">
              <w:rPr>
                <w:lang w:val="es-ES"/>
              </w:rPr>
              <w:t>0</w:t>
            </w:r>
          </w:p>
        </w:tc>
        <w:tc>
          <w:tcPr>
            <w:tcW w:w="1547" w:type="dxa"/>
          </w:tcPr>
          <w:p w:rsidR="00ED7832" w:rsidRDefault="00ED7832" w:rsidP="009D01CD">
            <w:pPr>
              <w:jc w:val="center"/>
              <w:rPr>
                <w:lang w:val="es-ES"/>
              </w:rPr>
            </w:pPr>
            <w:r>
              <w:rPr>
                <w:lang w:val="es-ES"/>
              </w:rPr>
              <w:t>------</w:t>
            </w:r>
          </w:p>
        </w:tc>
        <w:tc>
          <w:tcPr>
            <w:tcW w:w="3393" w:type="dxa"/>
          </w:tcPr>
          <w:p w:rsidR="00ED7832" w:rsidRDefault="00ED7832" w:rsidP="009D01CD">
            <w:pPr>
              <w:jc w:val="left"/>
              <w:rPr>
                <w:lang w:val="es-ES"/>
              </w:rPr>
            </w:pPr>
            <w:r>
              <w:rPr>
                <w:lang w:val="es-ES"/>
              </w:rPr>
              <w:t>$v0 = posición (0..31)</w:t>
            </w:r>
          </w:p>
        </w:tc>
      </w:tr>
      <w:tr w:rsidR="00ED7832" w:rsidRPr="0062373A" w:rsidTr="009D01CD">
        <w:tc>
          <w:tcPr>
            <w:tcW w:w="2835" w:type="dxa"/>
          </w:tcPr>
          <w:p w:rsidR="00ED7832" w:rsidRDefault="00ED7832" w:rsidP="009D01CD">
            <w:pPr>
              <w:jc w:val="center"/>
              <w:rPr>
                <w:i/>
                <w:lang w:val="es-ES"/>
              </w:rPr>
            </w:pPr>
            <w:r>
              <w:rPr>
                <w:i/>
                <w:lang w:val="es-ES"/>
              </w:rPr>
              <w:t>Posicionar persiana</w:t>
            </w:r>
          </w:p>
        </w:tc>
        <w:tc>
          <w:tcPr>
            <w:tcW w:w="1571" w:type="dxa"/>
          </w:tcPr>
          <w:p w:rsidR="00ED7832" w:rsidRDefault="00ED7832" w:rsidP="00EB4F61">
            <w:pPr>
              <w:jc w:val="center"/>
              <w:rPr>
                <w:lang w:val="es-ES"/>
              </w:rPr>
            </w:pPr>
            <w:r>
              <w:rPr>
                <w:lang w:val="es-ES"/>
              </w:rPr>
              <w:t>$v0=</w:t>
            </w:r>
            <w:r w:rsidR="00EB4F61">
              <w:rPr>
                <w:lang w:val="es-ES"/>
              </w:rPr>
              <w:t>2</w:t>
            </w:r>
            <w:r>
              <w:rPr>
                <w:lang w:val="es-ES"/>
              </w:rPr>
              <w:t>1</w:t>
            </w:r>
          </w:p>
        </w:tc>
        <w:tc>
          <w:tcPr>
            <w:tcW w:w="1547" w:type="dxa"/>
          </w:tcPr>
          <w:p w:rsidR="00ED7832" w:rsidRDefault="00ED7832" w:rsidP="009D01CD">
            <w:pPr>
              <w:jc w:val="center"/>
              <w:rPr>
                <w:lang w:val="es-ES"/>
              </w:rPr>
            </w:pPr>
            <w:r>
              <w:rPr>
                <w:lang w:val="es-ES"/>
              </w:rPr>
              <w:t>$a0=</w:t>
            </w:r>
            <w:r w:rsidR="00B57243">
              <w:rPr>
                <w:lang w:val="es-ES"/>
              </w:rPr>
              <w:t xml:space="preserve"> posición (0..31)</w:t>
            </w:r>
          </w:p>
        </w:tc>
        <w:tc>
          <w:tcPr>
            <w:tcW w:w="3393" w:type="dxa"/>
          </w:tcPr>
          <w:p w:rsidR="00ED7832" w:rsidRDefault="00B57243" w:rsidP="009D01CD">
            <w:pPr>
              <w:jc w:val="left"/>
              <w:rPr>
                <w:lang w:val="es-ES"/>
              </w:rPr>
            </w:pPr>
            <w:r>
              <w:rPr>
                <w:lang w:val="es-ES"/>
              </w:rPr>
              <w:t>Mueve</w:t>
            </w:r>
            <w:r w:rsidR="00ED7832">
              <w:rPr>
                <w:lang w:val="es-ES"/>
              </w:rPr>
              <w:t xml:space="preserve"> la persiana</w:t>
            </w:r>
            <w:r>
              <w:rPr>
                <w:lang w:val="es-ES"/>
              </w:rPr>
              <w:t xml:space="preserve"> a la posición</w:t>
            </w:r>
          </w:p>
          <w:p w:rsidR="00B57243" w:rsidRDefault="00B57243" w:rsidP="002E45DB">
            <w:pPr>
              <w:jc w:val="left"/>
              <w:rPr>
                <w:lang w:val="es-ES"/>
              </w:rPr>
            </w:pPr>
            <w:r>
              <w:rPr>
                <w:lang w:val="es-ES"/>
              </w:rPr>
              <w:t>Suspende el proceso hasta que la ventana se ha posicionado.</w:t>
            </w:r>
          </w:p>
        </w:tc>
      </w:tr>
      <w:tr w:rsidR="00B57243" w:rsidRPr="00ED7832" w:rsidTr="009D01CD">
        <w:tc>
          <w:tcPr>
            <w:tcW w:w="2835" w:type="dxa"/>
          </w:tcPr>
          <w:p w:rsidR="00B57243" w:rsidRDefault="00B57243" w:rsidP="009D01CD">
            <w:pPr>
              <w:jc w:val="center"/>
              <w:rPr>
                <w:i/>
                <w:lang w:val="es-ES"/>
              </w:rPr>
            </w:pPr>
            <w:r>
              <w:rPr>
                <w:i/>
                <w:lang w:val="es-ES"/>
              </w:rPr>
              <w:t>Sensor de luz</w:t>
            </w:r>
          </w:p>
        </w:tc>
        <w:tc>
          <w:tcPr>
            <w:tcW w:w="1571" w:type="dxa"/>
          </w:tcPr>
          <w:p w:rsidR="00B57243" w:rsidRDefault="00EB4F61" w:rsidP="009D01CD">
            <w:pPr>
              <w:jc w:val="center"/>
              <w:rPr>
                <w:lang w:val="es-ES"/>
              </w:rPr>
            </w:pPr>
            <w:r>
              <w:rPr>
                <w:lang w:val="es-ES"/>
              </w:rPr>
              <w:t>$v0=2</w:t>
            </w:r>
            <w:r w:rsidR="00B57243">
              <w:rPr>
                <w:lang w:val="es-ES"/>
              </w:rPr>
              <w:t>2</w:t>
            </w:r>
          </w:p>
        </w:tc>
        <w:tc>
          <w:tcPr>
            <w:tcW w:w="1547" w:type="dxa"/>
          </w:tcPr>
          <w:p w:rsidR="00B57243" w:rsidRDefault="00B57243" w:rsidP="009D01CD">
            <w:pPr>
              <w:jc w:val="center"/>
              <w:rPr>
                <w:lang w:val="es-ES"/>
              </w:rPr>
            </w:pPr>
            <w:r>
              <w:rPr>
                <w:lang w:val="es-ES"/>
              </w:rPr>
              <w:t>------</w:t>
            </w:r>
          </w:p>
        </w:tc>
        <w:tc>
          <w:tcPr>
            <w:tcW w:w="3393" w:type="dxa"/>
          </w:tcPr>
          <w:p w:rsidR="00B57243" w:rsidRDefault="00B57243" w:rsidP="009D01CD">
            <w:pPr>
              <w:jc w:val="left"/>
              <w:rPr>
                <w:lang w:val="es-ES"/>
              </w:rPr>
            </w:pPr>
            <w:r>
              <w:rPr>
                <w:lang w:val="es-ES"/>
              </w:rPr>
              <w:t>$v0=valor del sensor(0..1)</w:t>
            </w:r>
          </w:p>
        </w:tc>
      </w:tr>
      <w:tr w:rsidR="00B57243" w:rsidRPr="00ED7832" w:rsidTr="009D01CD">
        <w:tc>
          <w:tcPr>
            <w:tcW w:w="2835" w:type="dxa"/>
          </w:tcPr>
          <w:p w:rsidR="00B57243" w:rsidRDefault="00B57243" w:rsidP="00B57243">
            <w:pPr>
              <w:jc w:val="center"/>
              <w:rPr>
                <w:i/>
                <w:lang w:val="es-ES"/>
              </w:rPr>
            </w:pPr>
            <w:r>
              <w:rPr>
                <w:i/>
                <w:lang w:val="es-ES"/>
              </w:rPr>
              <w:t>Sensor de lluvia</w:t>
            </w:r>
          </w:p>
        </w:tc>
        <w:tc>
          <w:tcPr>
            <w:tcW w:w="1571" w:type="dxa"/>
          </w:tcPr>
          <w:p w:rsidR="00B57243" w:rsidRDefault="00EB4F61" w:rsidP="00B57243">
            <w:pPr>
              <w:jc w:val="center"/>
              <w:rPr>
                <w:lang w:val="es-ES"/>
              </w:rPr>
            </w:pPr>
            <w:r>
              <w:rPr>
                <w:lang w:val="es-ES"/>
              </w:rPr>
              <w:t>$v0=2</w:t>
            </w:r>
            <w:r w:rsidR="00B57243">
              <w:rPr>
                <w:lang w:val="es-ES"/>
              </w:rPr>
              <w:t>3</w:t>
            </w:r>
          </w:p>
        </w:tc>
        <w:tc>
          <w:tcPr>
            <w:tcW w:w="1547" w:type="dxa"/>
          </w:tcPr>
          <w:p w:rsidR="00B57243" w:rsidRDefault="00B57243" w:rsidP="00B57243">
            <w:pPr>
              <w:jc w:val="center"/>
              <w:rPr>
                <w:lang w:val="es-ES"/>
              </w:rPr>
            </w:pPr>
            <w:r>
              <w:rPr>
                <w:lang w:val="es-ES"/>
              </w:rPr>
              <w:t>------</w:t>
            </w:r>
          </w:p>
        </w:tc>
        <w:tc>
          <w:tcPr>
            <w:tcW w:w="3393" w:type="dxa"/>
          </w:tcPr>
          <w:p w:rsidR="00B57243" w:rsidRDefault="00B57243" w:rsidP="00B57243">
            <w:pPr>
              <w:jc w:val="left"/>
              <w:rPr>
                <w:lang w:val="es-ES"/>
              </w:rPr>
            </w:pPr>
            <w:r>
              <w:rPr>
                <w:lang w:val="es-ES"/>
              </w:rPr>
              <w:t>$v0=valor del sensor(0..1)</w:t>
            </w:r>
          </w:p>
        </w:tc>
      </w:tr>
    </w:tbl>
    <w:p w:rsidR="002C2EE1" w:rsidRPr="00B57243" w:rsidRDefault="00967E5A" w:rsidP="00365DB7">
      <w:pPr>
        <w:pStyle w:val="Prrafodelista"/>
        <w:ind w:left="426"/>
        <w:jc w:val="left"/>
        <w:rPr>
          <w:lang w:val="es-ES"/>
        </w:rPr>
      </w:pPr>
      <w:r>
        <w:rPr>
          <w:rFonts w:ascii="Times New Roman" w:hAnsi="Times New Roman" w:cs="Times New Roman"/>
          <w:sz w:val="24"/>
          <w:lang w:val="es-ES"/>
        </w:rPr>
        <w:br/>
      </w:r>
      <w:r w:rsidR="00F97DAB" w:rsidRPr="00B57243">
        <w:rPr>
          <w:rFonts w:ascii="Times New Roman" w:hAnsi="Times New Roman" w:cs="Times New Roman"/>
          <w:sz w:val="24"/>
          <w:lang w:val="es-ES"/>
        </w:rPr>
        <w:t xml:space="preserve">Programe una rutina </w:t>
      </w:r>
      <w:r w:rsidR="00B57243">
        <w:rPr>
          <w:rFonts w:ascii="Times New Roman" w:hAnsi="Times New Roman" w:cs="Times New Roman"/>
          <w:sz w:val="24"/>
          <w:lang w:val="es-ES"/>
        </w:rPr>
        <w:t>de usuario</w:t>
      </w:r>
      <w:r w:rsidR="00F97DAB" w:rsidRPr="00B57243">
        <w:rPr>
          <w:rFonts w:ascii="Times New Roman" w:hAnsi="Times New Roman" w:cs="Times New Roman"/>
          <w:sz w:val="24"/>
          <w:lang w:val="es-ES"/>
        </w:rPr>
        <w:t xml:space="preserve"> </w:t>
      </w:r>
      <w:r w:rsidR="00B57243">
        <w:rPr>
          <w:rFonts w:ascii="Times New Roman" w:hAnsi="Times New Roman" w:cs="Times New Roman"/>
          <w:sz w:val="24"/>
          <w:lang w:val="es-ES"/>
        </w:rPr>
        <w:t>que utilizando estas llamadas realice lo siguiente</w:t>
      </w:r>
      <w:r w:rsidR="00F97DAB" w:rsidRPr="00B57243">
        <w:rPr>
          <w:rFonts w:ascii="Times New Roman" w:hAnsi="Times New Roman" w:cs="Times New Roman"/>
          <w:sz w:val="24"/>
          <w:lang w:val="es-ES"/>
        </w:rPr>
        <w:t>:</w:t>
      </w:r>
      <w:r w:rsidR="00365DB7">
        <w:rPr>
          <w:rFonts w:ascii="Times New Roman" w:hAnsi="Times New Roman" w:cs="Times New Roman"/>
          <w:sz w:val="24"/>
          <w:lang w:val="es-ES"/>
        </w:rPr>
        <w:br/>
      </w:r>
    </w:p>
    <w:p w:rsidR="00F92EA4" w:rsidRDefault="00F97DAB" w:rsidP="00365DB7">
      <w:pPr>
        <w:ind w:left="786"/>
        <w:rPr>
          <w:ins w:id="33" w:author="Jorge Real Sáez" w:date="2015-05-20T20:54:00Z"/>
          <w:rFonts w:ascii="Times New Roman" w:hAnsi="Times New Roman" w:cs="Times New Roman"/>
          <w:lang w:val="es-ES"/>
        </w:rPr>
      </w:pPr>
      <w:del w:id="34" w:author="Jorge Real Sáez" w:date="2015-05-20T20:54:00Z">
        <w:r w:rsidRPr="00B57243" w:rsidDel="00F92EA4">
          <w:rPr>
            <w:rFonts w:ascii="Times New Roman" w:hAnsi="Times New Roman" w:cs="Times New Roman"/>
            <w:lang w:val="es-ES"/>
          </w:rPr>
          <w:delText xml:space="preserve">Si </w:delText>
        </w:r>
      </w:del>
      <w:ins w:id="35" w:author="Jorge Real Sáez" w:date="2015-05-20T20:54:00Z">
        <w:r w:rsidR="00F92EA4" w:rsidRPr="00B57243">
          <w:rPr>
            <w:rFonts w:ascii="Times New Roman" w:hAnsi="Times New Roman" w:cs="Times New Roman"/>
            <w:lang w:val="es-ES"/>
          </w:rPr>
          <w:t xml:space="preserve">SI </w:t>
        </w:r>
      </w:ins>
      <w:r w:rsidRPr="00B57243">
        <w:rPr>
          <w:rFonts w:ascii="Times New Roman" w:hAnsi="Times New Roman" w:cs="Times New Roman"/>
          <w:lang w:val="es-ES"/>
        </w:rPr>
        <w:t>hay luz</w:t>
      </w:r>
      <w:r w:rsidR="00365DB7">
        <w:rPr>
          <w:rFonts w:ascii="Times New Roman" w:hAnsi="Times New Roman" w:cs="Times New Roman"/>
          <w:lang w:val="es-ES"/>
        </w:rPr>
        <w:t xml:space="preserve"> y </w:t>
      </w:r>
      <w:r w:rsidR="001935C5">
        <w:rPr>
          <w:rFonts w:ascii="Times New Roman" w:hAnsi="Times New Roman" w:cs="Times New Roman"/>
          <w:lang w:val="es-ES"/>
        </w:rPr>
        <w:t xml:space="preserve">no llueve </w:t>
      </w:r>
      <w:del w:id="36" w:author="Jorge Real Sáez" w:date="2015-05-20T20:54:00Z">
        <w:r w:rsidR="001935C5" w:rsidDel="00F92EA4">
          <w:rPr>
            <w:rFonts w:ascii="Times New Roman" w:hAnsi="Times New Roman" w:cs="Times New Roman"/>
            <w:lang w:val="es-ES"/>
          </w:rPr>
          <w:delText xml:space="preserve">Entonces </w:delText>
        </w:r>
      </w:del>
      <w:ins w:id="37" w:author="Jorge Real Sáez" w:date="2015-05-20T20:54:00Z">
        <w:r w:rsidR="00F92EA4">
          <w:rPr>
            <w:rFonts w:ascii="Times New Roman" w:hAnsi="Times New Roman" w:cs="Times New Roman"/>
            <w:lang w:val="es-ES"/>
          </w:rPr>
          <w:t>ENTONCES</w:t>
        </w:r>
      </w:ins>
    </w:p>
    <w:p w:rsidR="00000000" w:rsidRDefault="00B57243">
      <w:pPr>
        <w:rPr>
          <w:rFonts w:ascii="Times New Roman" w:hAnsi="Times New Roman" w:cs="Times New Roman"/>
          <w:lang w:val="es-ES"/>
        </w:rPr>
        <w:pPrChange w:id="38" w:author="Jorge Real Sáez" w:date="2015-05-20T20:55:00Z">
          <w:pPr>
            <w:ind w:left="426"/>
          </w:pPr>
        </w:pPrChange>
      </w:pPr>
      <w:r>
        <w:rPr>
          <w:rFonts w:ascii="Times New Roman" w:hAnsi="Times New Roman" w:cs="Times New Roman"/>
          <w:lang w:val="es-ES"/>
        </w:rPr>
        <w:tab/>
      </w:r>
      <w:r>
        <w:rPr>
          <w:rFonts w:ascii="Times New Roman" w:hAnsi="Times New Roman" w:cs="Times New Roman"/>
          <w:lang w:val="es-ES"/>
        </w:rPr>
        <w:tab/>
      </w:r>
      <w:r w:rsidR="001935C5">
        <w:rPr>
          <w:rFonts w:ascii="Times New Roman" w:hAnsi="Times New Roman" w:cs="Times New Roman"/>
          <w:lang w:val="es-ES"/>
        </w:rPr>
        <w:t>Subir</w:t>
      </w:r>
      <w:r w:rsidR="00F97DAB" w:rsidRPr="001935C5">
        <w:rPr>
          <w:rFonts w:ascii="Times New Roman" w:hAnsi="Times New Roman" w:cs="Times New Roman"/>
          <w:lang w:val="es-ES"/>
        </w:rPr>
        <w:t xml:space="preserve"> persiana</w:t>
      </w:r>
    </w:p>
    <w:p w:rsidR="00F92EA4" w:rsidRDefault="001935C5" w:rsidP="001935C5">
      <w:pPr>
        <w:ind w:left="426"/>
        <w:rPr>
          <w:ins w:id="39" w:author="Jorge Real Sáez" w:date="2015-05-20T20:56:00Z"/>
          <w:rFonts w:ascii="Times New Roman" w:hAnsi="Times New Roman" w:cs="Times New Roman"/>
          <w:lang w:val="es-ES"/>
        </w:rPr>
      </w:pPr>
      <w:r w:rsidRPr="001935C5">
        <w:rPr>
          <w:rFonts w:ascii="Times New Roman" w:hAnsi="Times New Roman" w:cs="Times New Roman"/>
          <w:lang w:val="es-ES"/>
        </w:rPr>
        <w:tab/>
        <w:t xml:space="preserve"> </w:t>
      </w:r>
      <w:del w:id="40" w:author="Jorge Real Sáez" w:date="2015-05-20T20:56:00Z">
        <w:r w:rsidDel="00F92EA4">
          <w:rPr>
            <w:rFonts w:ascii="Times New Roman" w:hAnsi="Times New Roman" w:cs="Times New Roman"/>
            <w:lang w:val="es-ES"/>
          </w:rPr>
          <w:delText>Sino</w:delText>
        </w:r>
        <w:r w:rsidRPr="001935C5" w:rsidDel="00F92EA4">
          <w:rPr>
            <w:rFonts w:ascii="Times New Roman" w:hAnsi="Times New Roman" w:cs="Times New Roman"/>
            <w:lang w:val="es-ES"/>
          </w:rPr>
          <w:delText xml:space="preserve"> </w:delText>
        </w:r>
      </w:del>
      <w:ins w:id="41" w:author="Jorge Real Sáez" w:date="2015-05-20T20:56:00Z">
        <w:r w:rsidR="00F92EA4">
          <w:rPr>
            <w:rFonts w:ascii="Times New Roman" w:hAnsi="Times New Roman" w:cs="Times New Roman"/>
            <w:lang w:val="es-ES"/>
          </w:rPr>
          <w:t>SI NO</w:t>
        </w:r>
      </w:ins>
    </w:p>
    <w:p w:rsidR="00000000" w:rsidRDefault="00B57243">
      <w:pPr>
        <w:rPr>
          <w:ins w:id="42" w:author="Jorge Real Sáez" w:date="2015-05-20T20:56:00Z"/>
          <w:rFonts w:ascii="Times New Roman" w:hAnsi="Times New Roman" w:cs="Times New Roman"/>
          <w:lang w:val="es-ES"/>
        </w:rPr>
        <w:pPrChange w:id="43" w:author="Jorge Real Sáez" w:date="2015-05-20T20:56:00Z">
          <w:pPr>
            <w:ind w:left="426"/>
          </w:pPr>
        </w:pPrChange>
      </w:pPr>
      <w:r>
        <w:rPr>
          <w:rFonts w:ascii="Times New Roman" w:hAnsi="Times New Roman" w:cs="Times New Roman"/>
          <w:lang w:val="es-ES"/>
        </w:rPr>
        <w:tab/>
      </w:r>
      <w:r>
        <w:rPr>
          <w:rFonts w:ascii="Times New Roman" w:hAnsi="Times New Roman" w:cs="Times New Roman"/>
          <w:lang w:val="es-ES"/>
        </w:rPr>
        <w:tab/>
      </w:r>
      <w:r w:rsidR="001935C5" w:rsidRPr="001935C5">
        <w:rPr>
          <w:rFonts w:ascii="Times New Roman" w:hAnsi="Times New Roman" w:cs="Times New Roman"/>
          <w:lang w:val="es-ES"/>
        </w:rPr>
        <w:t>Bajar persiana</w:t>
      </w:r>
    </w:p>
    <w:p w:rsidR="00000000" w:rsidRDefault="00F92EA4">
      <w:pPr>
        <w:rPr>
          <w:rFonts w:ascii="Times New Roman" w:hAnsi="Times New Roman" w:cs="Times New Roman"/>
          <w:lang w:val="es-ES"/>
        </w:rPr>
        <w:pPrChange w:id="44" w:author="Jorge Real Sáez" w:date="2015-05-20T20:56:00Z">
          <w:pPr>
            <w:ind w:left="426"/>
          </w:pPr>
        </w:pPrChange>
      </w:pPr>
      <w:ins w:id="45" w:author="Jorge Real Sáez" w:date="2015-05-20T20:56:00Z">
        <w:r>
          <w:rPr>
            <w:rFonts w:ascii="Times New Roman" w:hAnsi="Times New Roman" w:cs="Times New Roman"/>
            <w:lang w:val="es-ES"/>
          </w:rPr>
          <w:tab/>
          <w:t>FIN SI</w:t>
        </w:r>
      </w:ins>
    </w:p>
    <w:p w:rsidR="003F5C0B" w:rsidRPr="00365DB7" w:rsidRDefault="001B354B" w:rsidP="00365DB7">
      <w:pPr>
        <w:pBdr>
          <w:top w:val="single" w:sz="4" w:space="1" w:color="auto"/>
          <w:left w:val="single" w:sz="4" w:space="4" w:color="auto"/>
          <w:bottom w:val="single" w:sz="4" w:space="1" w:color="auto"/>
          <w:right w:val="single" w:sz="4" w:space="4" w:color="auto"/>
        </w:pBdr>
        <w:spacing w:before="240"/>
        <w:ind w:left="1418"/>
        <w:jc w:val="left"/>
        <w:rPr>
          <w:rFonts w:ascii="Courier New" w:hAnsi="Courier New" w:cs="Courier New"/>
          <w:color w:val="FF0000"/>
          <w:lang w:val="es-ES"/>
        </w:rPr>
      </w:pP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Pr>
          <w:rFonts w:ascii="Courier New" w:hAnsi="Courier New" w:cs="Courier New"/>
          <w:color w:val="FF0000"/>
          <w:lang w:val="es-ES"/>
        </w:rPr>
        <w:br/>
      </w:r>
      <w:r w:rsidR="00365DB7">
        <w:rPr>
          <w:rFonts w:ascii="Courier New" w:hAnsi="Courier New" w:cs="Courier New"/>
          <w:color w:val="FF0000"/>
          <w:lang w:val="es-ES"/>
        </w:rPr>
        <w:br/>
      </w:r>
    </w:p>
    <w:p w:rsidR="00FB046A" w:rsidRDefault="00FB046A" w:rsidP="00FB046A">
      <w:pPr>
        <w:pStyle w:val="Prrafodelista"/>
        <w:ind w:left="426"/>
        <w:rPr>
          <w:lang w:val="es-ES"/>
        </w:rPr>
      </w:pPr>
    </w:p>
    <w:p w:rsidR="001E645E" w:rsidRPr="001E645E" w:rsidRDefault="00A9682E" w:rsidP="000C1A8B">
      <w:pPr>
        <w:pStyle w:val="Prrafodelista"/>
        <w:numPr>
          <w:ilvl w:val="0"/>
          <w:numId w:val="24"/>
        </w:numPr>
        <w:ind w:left="426"/>
        <w:rPr>
          <w:lang w:val="es-ES"/>
        </w:rPr>
      </w:pPr>
      <w:r w:rsidRPr="00A9682E">
        <w:rPr>
          <w:lang w:val="es-ES"/>
        </w:rPr>
        <w:t>(</w:t>
      </w:r>
      <w:r w:rsidR="008E53E2">
        <w:rPr>
          <w:lang w:val="es-ES"/>
        </w:rPr>
        <w:t>1</w:t>
      </w:r>
      <w:r w:rsidR="00784959">
        <w:rPr>
          <w:lang w:val="es-ES"/>
        </w:rPr>
        <w:t xml:space="preserve"> punto</w:t>
      </w:r>
      <w:r w:rsidRPr="00A9682E">
        <w:rPr>
          <w:lang w:val="es-ES"/>
        </w:rPr>
        <w:t xml:space="preserve">) </w:t>
      </w:r>
      <w:r w:rsidR="00EB77A7" w:rsidRPr="008B0C3F">
        <w:rPr>
          <w:rFonts w:asciiTheme="majorHAnsi" w:hAnsiTheme="majorHAnsi" w:cs="Arial"/>
          <w:b/>
          <w:spacing w:val="-2"/>
          <w:kern w:val="22"/>
          <w:sz w:val="36"/>
          <w:lang w:val="es-ES_tradnl"/>
        </w:rPr>
        <w:t>Sólo P</w:t>
      </w:r>
      <w:r w:rsidR="00860F9E">
        <w:rPr>
          <w:rFonts w:asciiTheme="majorHAnsi" w:hAnsiTheme="majorHAnsi" w:cs="Arial"/>
          <w:b/>
          <w:spacing w:val="-2"/>
          <w:kern w:val="22"/>
          <w:sz w:val="36"/>
          <w:lang w:val="es-ES_tradnl"/>
        </w:rPr>
        <w:t>3</w:t>
      </w:r>
      <w:r>
        <w:rPr>
          <w:lang w:val="es-ES"/>
        </w:rPr>
        <w:t xml:space="preserve"> </w:t>
      </w:r>
      <w:r w:rsidR="00906555">
        <w:rPr>
          <w:rFonts w:ascii="Times New Roman" w:hAnsi="Times New Roman" w:cs="Times New Roman"/>
          <w:sz w:val="24"/>
          <w:lang w:val="es-ES"/>
        </w:rPr>
        <w:t>Para implementar las llamadas al sistema se han declarado las siguientes variables del sistema</w:t>
      </w:r>
      <w:r w:rsidR="001E645E">
        <w:rPr>
          <w:rFonts w:ascii="Times New Roman" w:hAnsi="Times New Roman" w:cs="Times New Roman"/>
          <w:sz w:val="24"/>
          <w:lang w:val="es-ES"/>
        </w:rPr>
        <w:t xml:space="preserve"> (de tipo </w:t>
      </w:r>
      <w:r w:rsidR="00967E5A">
        <w:rPr>
          <w:rFonts w:ascii="Times New Roman" w:hAnsi="Times New Roman" w:cs="Times New Roman"/>
          <w:sz w:val="24"/>
          <w:lang w:val="es-ES"/>
        </w:rPr>
        <w:t>byte</w:t>
      </w:r>
      <w:r w:rsidR="001E645E">
        <w:rPr>
          <w:rFonts w:ascii="Times New Roman" w:hAnsi="Times New Roman" w:cs="Times New Roman"/>
          <w:sz w:val="24"/>
          <w:lang w:val="es-ES"/>
        </w:rPr>
        <w:t>)</w:t>
      </w:r>
      <w:r w:rsidR="00784959">
        <w:rPr>
          <w:rFonts w:ascii="Times New Roman" w:hAnsi="Times New Roman" w:cs="Times New Roman"/>
          <w:sz w:val="24"/>
          <w:lang w:val="es-ES"/>
        </w:rPr>
        <w:t>:</w:t>
      </w:r>
    </w:p>
    <w:p w:rsidR="001E645E" w:rsidRPr="001E645E" w:rsidRDefault="00906555" w:rsidP="001E645E">
      <w:pPr>
        <w:pStyle w:val="Prrafodelista"/>
        <w:numPr>
          <w:ilvl w:val="0"/>
          <w:numId w:val="32"/>
        </w:numPr>
        <w:jc w:val="left"/>
        <w:rPr>
          <w:lang w:val="es-ES"/>
        </w:rPr>
      </w:pPr>
      <w:r w:rsidRPr="0044740C">
        <w:rPr>
          <w:rFonts w:ascii="Times New Roman" w:hAnsi="Times New Roman" w:cs="Times New Roman"/>
          <w:i/>
          <w:sz w:val="24"/>
          <w:lang w:val="es-ES"/>
        </w:rPr>
        <w:t>pos</w:t>
      </w:r>
      <w:r w:rsidR="001E645E">
        <w:rPr>
          <w:rFonts w:ascii="Times New Roman" w:hAnsi="Times New Roman" w:cs="Times New Roman"/>
          <w:sz w:val="24"/>
          <w:lang w:val="es-ES"/>
        </w:rPr>
        <w:t>:</w:t>
      </w:r>
      <w:r>
        <w:rPr>
          <w:rFonts w:ascii="Times New Roman" w:hAnsi="Times New Roman" w:cs="Times New Roman"/>
          <w:sz w:val="24"/>
          <w:lang w:val="es-ES"/>
        </w:rPr>
        <w:t xml:space="preserve"> contiene la posición de la ventana</w:t>
      </w:r>
      <w:r w:rsidR="001E645E">
        <w:rPr>
          <w:rFonts w:ascii="Times New Roman" w:hAnsi="Times New Roman" w:cs="Times New Roman"/>
          <w:sz w:val="24"/>
          <w:lang w:val="es-ES"/>
        </w:rPr>
        <w:t xml:space="preserve"> (0..31)</w:t>
      </w:r>
    </w:p>
    <w:p w:rsidR="001E645E" w:rsidRPr="001E645E" w:rsidRDefault="00906555" w:rsidP="001E645E">
      <w:pPr>
        <w:pStyle w:val="Prrafodelista"/>
        <w:numPr>
          <w:ilvl w:val="0"/>
          <w:numId w:val="32"/>
        </w:numPr>
        <w:jc w:val="left"/>
        <w:rPr>
          <w:lang w:val="es-ES"/>
        </w:rPr>
      </w:pPr>
      <w:r w:rsidRPr="0044740C">
        <w:rPr>
          <w:rFonts w:ascii="Times New Roman" w:hAnsi="Times New Roman" w:cs="Times New Roman"/>
          <w:i/>
          <w:sz w:val="24"/>
          <w:lang w:val="es-ES"/>
        </w:rPr>
        <w:t>luz</w:t>
      </w:r>
      <w:r w:rsidR="001E645E">
        <w:rPr>
          <w:rFonts w:ascii="Times New Roman" w:hAnsi="Times New Roman" w:cs="Times New Roman"/>
          <w:sz w:val="24"/>
          <w:lang w:val="es-ES"/>
        </w:rPr>
        <w:t>:</w:t>
      </w:r>
      <w:r>
        <w:rPr>
          <w:rFonts w:ascii="Times New Roman" w:hAnsi="Times New Roman" w:cs="Times New Roman"/>
          <w:sz w:val="24"/>
          <w:lang w:val="es-ES"/>
        </w:rPr>
        <w:t xml:space="preserve"> </w:t>
      </w:r>
      <w:r w:rsidR="001E645E">
        <w:rPr>
          <w:rFonts w:ascii="Times New Roman" w:hAnsi="Times New Roman" w:cs="Times New Roman"/>
          <w:sz w:val="24"/>
          <w:lang w:val="es-ES"/>
        </w:rPr>
        <w:t xml:space="preserve">contiene </w:t>
      </w:r>
      <w:r>
        <w:rPr>
          <w:rFonts w:ascii="Times New Roman" w:hAnsi="Times New Roman" w:cs="Times New Roman"/>
          <w:sz w:val="24"/>
          <w:lang w:val="es-ES"/>
        </w:rPr>
        <w:t>el valor del sensor de luz</w:t>
      </w:r>
      <w:r w:rsidR="00967E5A">
        <w:rPr>
          <w:rFonts w:ascii="Times New Roman" w:hAnsi="Times New Roman" w:cs="Times New Roman"/>
          <w:sz w:val="24"/>
          <w:lang w:val="es-ES"/>
        </w:rPr>
        <w:t xml:space="preserve"> (0..1)</w:t>
      </w:r>
    </w:p>
    <w:p w:rsidR="001067A9" w:rsidRPr="001E645E" w:rsidRDefault="00906555" w:rsidP="001E645E">
      <w:pPr>
        <w:pStyle w:val="Prrafodelista"/>
        <w:numPr>
          <w:ilvl w:val="0"/>
          <w:numId w:val="32"/>
        </w:numPr>
        <w:jc w:val="left"/>
        <w:rPr>
          <w:lang w:val="es-ES"/>
        </w:rPr>
      </w:pPr>
      <w:r w:rsidRPr="0044740C">
        <w:rPr>
          <w:rFonts w:ascii="Times New Roman" w:hAnsi="Times New Roman" w:cs="Times New Roman"/>
          <w:i/>
          <w:sz w:val="24"/>
          <w:lang w:val="es-ES"/>
        </w:rPr>
        <w:lastRenderedPageBreak/>
        <w:t>lluvia</w:t>
      </w:r>
      <w:r w:rsidR="001E645E">
        <w:rPr>
          <w:rFonts w:ascii="Times New Roman" w:hAnsi="Times New Roman" w:cs="Times New Roman"/>
          <w:sz w:val="24"/>
          <w:lang w:val="es-ES"/>
        </w:rPr>
        <w:t>:</w:t>
      </w:r>
      <w:r>
        <w:rPr>
          <w:rFonts w:ascii="Times New Roman" w:hAnsi="Times New Roman" w:cs="Times New Roman"/>
          <w:sz w:val="24"/>
          <w:lang w:val="es-ES"/>
        </w:rPr>
        <w:t xml:space="preserve"> </w:t>
      </w:r>
      <w:r w:rsidR="001E645E">
        <w:rPr>
          <w:rFonts w:ascii="Times New Roman" w:hAnsi="Times New Roman" w:cs="Times New Roman"/>
          <w:sz w:val="24"/>
          <w:lang w:val="es-ES"/>
        </w:rPr>
        <w:t>contiene el valor</w:t>
      </w:r>
      <w:r>
        <w:rPr>
          <w:rFonts w:ascii="Times New Roman" w:hAnsi="Times New Roman" w:cs="Times New Roman"/>
          <w:sz w:val="24"/>
          <w:lang w:val="es-ES"/>
        </w:rPr>
        <w:t xml:space="preserve"> </w:t>
      </w:r>
      <w:r w:rsidR="001E645E">
        <w:rPr>
          <w:rFonts w:ascii="Times New Roman" w:hAnsi="Times New Roman" w:cs="Times New Roman"/>
          <w:sz w:val="24"/>
          <w:lang w:val="es-ES"/>
        </w:rPr>
        <w:t xml:space="preserve">del </w:t>
      </w:r>
      <w:r>
        <w:rPr>
          <w:rFonts w:ascii="Times New Roman" w:hAnsi="Times New Roman" w:cs="Times New Roman"/>
          <w:sz w:val="24"/>
          <w:lang w:val="es-ES"/>
        </w:rPr>
        <w:t>sensor de lluvia.</w:t>
      </w:r>
      <w:r w:rsidR="00967E5A">
        <w:rPr>
          <w:rFonts w:ascii="Times New Roman" w:hAnsi="Times New Roman" w:cs="Times New Roman"/>
          <w:sz w:val="24"/>
          <w:lang w:val="es-ES"/>
        </w:rPr>
        <w:t>(0..1)</w:t>
      </w:r>
    </w:p>
    <w:p w:rsidR="001E645E" w:rsidRPr="001E645E" w:rsidRDefault="001E645E" w:rsidP="001E645E">
      <w:pPr>
        <w:pStyle w:val="Prrafodelista"/>
        <w:numPr>
          <w:ilvl w:val="0"/>
          <w:numId w:val="32"/>
        </w:numPr>
        <w:jc w:val="left"/>
        <w:rPr>
          <w:lang w:val="es-ES"/>
        </w:rPr>
      </w:pPr>
      <w:r w:rsidRPr="0044740C">
        <w:rPr>
          <w:rFonts w:ascii="Times New Roman" w:hAnsi="Times New Roman" w:cs="Times New Roman"/>
          <w:i/>
          <w:sz w:val="24"/>
          <w:lang w:val="es-ES"/>
        </w:rPr>
        <w:t>espera</w:t>
      </w:r>
      <w:r>
        <w:rPr>
          <w:rFonts w:ascii="Times New Roman" w:hAnsi="Times New Roman" w:cs="Times New Roman"/>
          <w:sz w:val="24"/>
          <w:lang w:val="es-ES"/>
        </w:rPr>
        <w:t xml:space="preserve">: </w:t>
      </w:r>
      <w:r w:rsidR="007A1CA2">
        <w:rPr>
          <w:rFonts w:ascii="Times New Roman" w:hAnsi="Times New Roman" w:cs="Times New Roman"/>
          <w:sz w:val="24"/>
          <w:lang w:val="es-ES"/>
        </w:rPr>
        <w:t xml:space="preserve">un valor distinto de cero </w:t>
      </w:r>
      <w:r>
        <w:rPr>
          <w:rFonts w:ascii="Times New Roman" w:hAnsi="Times New Roman" w:cs="Times New Roman"/>
          <w:sz w:val="24"/>
          <w:lang w:val="es-ES"/>
        </w:rPr>
        <w:t>indica si el proceso de usuario está esperando a que se posicione la ventana (llamada 31).</w:t>
      </w:r>
    </w:p>
    <w:p w:rsidR="001E645E" w:rsidRPr="001E645E" w:rsidRDefault="001E645E" w:rsidP="001E645E">
      <w:pPr>
        <w:pStyle w:val="Prrafodelista"/>
        <w:numPr>
          <w:ilvl w:val="0"/>
          <w:numId w:val="32"/>
        </w:numPr>
        <w:jc w:val="left"/>
        <w:rPr>
          <w:lang w:val="es-ES"/>
        </w:rPr>
      </w:pPr>
      <w:r w:rsidRPr="0044740C">
        <w:rPr>
          <w:rFonts w:ascii="Times New Roman" w:hAnsi="Times New Roman" w:cs="Times New Roman"/>
          <w:i/>
          <w:sz w:val="24"/>
          <w:lang w:val="es-ES"/>
        </w:rPr>
        <w:t>npos</w:t>
      </w:r>
      <w:r>
        <w:rPr>
          <w:rFonts w:ascii="Times New Roman" w:hAnsi="Times New Roman" w:cs="Times New Roman"/>
          <w:sz w:val="24"/>
          <w:lang w:val="es-ES"/>
        </w:rPr>
        <w:t>: contiene la posición que desea el usuario cuando hace la llamada 31.</w:t>
      </w:r>
    </w:p>
    <w:p w:rsidR="001E645E" w:rsidRDefault="001E645E" w:rsidP="001E645E">
      <w:pPr>
        <w:pStyle w:val="Prrafodelista"/>
        <w:ind w:left="426"/>
        <w:rPr>
          <w:rFonts w:ascii="Times New Roman" w:hAnsi="Times New Roman" w:cs="Times New Roman"/>
          <w:sz w:val="24"/>
          <w:lang w:val="es-ES"/>
        </w:rPr>
      </w:pPr>
      <w:r>
        <w:rPr>
          <w:rFonts w:ascii="Times New Roman" w:hAnsi="Times New Roman" w:cs="Times New Roman"/>
          <w:sz w:val="24"/>
          <w:lang w:val="es-ES"/>
        </w:rPr>
        <w:t>A modo de ejemplo de uso de estas dos últimas variables, a continuación se muestra parte del c</w:t>
      </w:r>
      <w:r w:rsidR="00EB4F61">
        <w:rPr>
          <w:rFonts w:ascii="Times New Roman" w:hAnsi="Times New Roman" w:cs="Times New Roman"/>
          <w:sz w:val="24"/>
          <w:lang w:val="es-ES"/>
        </w:rPr>
        <w:t>ódigo de la llamada al sistema 2</w:t>
      </w:r>
      <w:r>
        <w:rPr>
          <w:rFonts w:ascii="Times New Roman" w:hAnsi="Times New Roman" w:cs="Times New Roman"/>
          <w:sz w:val="24"/>
          <w:lang w:val="es-ES"/>
        </w:rPr>
        <w:t>1</w:t>
      </w:r>
    </w:p>
    <w:p w:rsidR="001E645E" w:rsidRDefault="001E645E" w:rsidP="001E645E">
      <w:pPr>
        <w:pStyle w:val="Prrafodelista"/>
        <w:ind w:left="426"/>
        <w:rPr>
          <w:rFonts w:ascii="Times New Roman" w:hAnsi="Times New Roman" w:cs="Times New Roman"/>
          <w:sz w:val="24"/>
          <w:lang w:val="es-ES"/>
        </w:rPr>
      </w:pPr>
    </w:p>
    <w:p w:rsidR="001E645E" w:rsidRDefault="00EB4F61" w:rsidP="001E645E">
      <w:pPr>
        <w:pStyle w:val="Prrafodelista"/>
        <w:ind w:left="1701"/>
        <w:rPr>
          <w:rFonts w:ascii="Courier New" w:hAnsi="Courier New" w:cs="Courier New"/>
          <w:lang w:val="es-ES"/>
        </w:rPr>
      </w:pPr>
      <w:r>
        <w:rPr>
          <w:rFonts w:ascii="Courier New" w:hAnsi="Courier New" w:cs="Courier New"/>
          <w:lang w:val="es-ES"/>
        </w:rPr>
        <w:t>funcion2</w:t>
      </w:r>
      <w:r w:rsidR="001E645E">
        <w:rPr>
          <w:rFonts w:ascii="Courier New" w:hAnsi="Courier New" w:cs="Courier New"/>
          <w:lang w:val="es-ES"/>
        </w:rPr>
        <w:t>1</w:t>
      </w:r>
      <w:r w:rsidR="009D01CD">
        <w:rPr>
          <w:rFonts w:ascii="Courier New" w:hAnsi="Courier New" w:cs="Courier New"/>
          <w:lang w:val="es-ES"/>
        </w:rPr>
        <w:t xml:space="preserve">:   </w:t>
      </w:r>
      <w:r w:rsidR="00967E5A">
        <w:rPr>
          <w:rFonts w:ascii="Courier New" w:hAnsi="Courier New" w:cs="Courier New"/>
          <w:lang w:val="es-ES"/>
        </w:rPr>
        <w:t>sb</w:t>
      </w:r>
      <w:r w:rsidR="001E645E">
        <w:rPr>
          <w:rFonts w:ascii="Courier New" w:hAnsi="Courier New" w:cs="Courier New"/>
          <w:lang w:val="es-ES"/>
        </w:rPr>
        <w:t xml:space="preserve"> $</w:t>
      </w:r>
      <w:r w:rsidR="00C21C68">
        <w:rPr>
          <w:rFonts w:ascii="Courier New" w:hAnsi="Courier New" w:cs="Courier New"/>
          <w:lang w:val="es-ES"/>
        </w:rPr>
        <w:t>a</w:t>
      </w:r>
      <w:r w:rsidR="001E645E">
        <w:rPr>
          <w:rFonts w:ascii="Courier New" w:hAnsi="Courier New" w:cs="Courier New"/>
          <w:lang w:val="es-ES"/>
        </w:rPr>
        <w:t xml:space="preserve">0, </w:t>
      </w:r>
      <w:r w:rsidR="00C21C68">
        <w:rPr>
          <w:rFonts w:ascii="Courier New" w:hAnsi="Courier New" w:cs="Courier New"/>
          <w:lang w:val="es-ES"/>
        </w:rPr>
        <w:t>npos</w:t>
      </w:r>
    </w:p>
    <w:p w:rsidR="001E645E" w:rsidRDefault="009D01CD" w:rsidP="001E645E">
      <w:pPr>
        <w:pStyle w:val="Prrafodelista"/>
        <w:ind w:left="1701"/>
        <w:rPr>
          <w:rFonts w:ascii="Courier New" w:hAnsi="Courier New" w:cs="Courier New"/>
          <w:lang w:val="es-ES"/>
        </w:rPr>
      </w:pPr>
      <w:r>
        <w:rPr>
          <w:rFonts w:ascii="Courier New" w:hAnsi="Courier New" w:cs="Courier New"/>
          <w:lang w:val="es-ES"/>
        </w:rPr>
        <w:t xml:space="preserve">             </w:t>
      </w:r>
      <w:r w:rsidR="00967E5A">
        <w:rPr>
          <w:rFonts w:ascii="Courier New" w:hAnsi="Courier New" w:cs="Courier New"/>
          <w:lang w:val="es-ES"/>
        </w:rPr>
        <w:t>lb</w:t>
      </w:r>
      <w:r w:rsidR="00C21C68">
        <w:rPr>
          <w:rFonts w:ascii="Courier New" w:hAnsi="Courier New" w:cs="Courier New"/>
          <w:lang w:val="es-ES"/>
        </w:rPr>
        <w:t xml:space="preserve"> $t0, pos</w:t>
      </w:r>
    </w:p>
    <w:p w:rsidR="001E645E" w:rsidRPr="009D01CD" w:rsidRDefault="001E645E" w:rsidP="001E645E">
      <w:pPr>
        <w:pStyle w:val="Prrafodelista"/>
        <w:ind w:left="1701"/>
        <w:rPr>
          <w:rFonts w:ascii="Courier New" w:hAnsi="Courier New" w:cs="Courier New"/>
          <w:lang w:val="es-ES"/>
        </w:rPr>
      </w:pPr>
      <w:r w:rsidRPr="009D01CD">
        <w:rPr>
          <w:rFonts w:ascii="Courier New" w:hAnsi="Courier New" w:cs="Courier New"/>
          <w:lang w:val="es-ES"/>
        </w:rPr>
        <w:t xml:space="preserve">            </w:t>
      </w:r>
      <w:r w:rsidR="009D01CD">
        <w:rPr>
          <w:rFonts w:ascii="Courier New" w:hAnsi="Courier New" w:cs="Courier New"/>
          <w:lang w:val="es-ES"/>
        </w:rPr>
        <w:t xml:space="preserve"> </w:t>
      </w:r>
      <w:r w:rsidRPr="009D01CD">
        <w:rPr>
          <w:rFonts w:ascii="Courier New" w:hAnsi="Courier New" w:cs="Courier New"/>
          <w:lang w:val="es-ES"/>
        </w:rPr>
        <w:t>b</w:t>
      </w:r>
      <w:r w:rsidR="00C21C68" w:rsidRPr="009D01CD">
        <w:rPr>
          <w:rFonts w:ascii="Courier New" w:hAnsi="Courier New" w:cs="Courier New"/>
          <w:lang w:val="es-ES"/>
        </w:rPr>
        <w:t>eq</w:t>
      </w:r>
      <w:r w:rsidRPr="009D01CD">
        <w:rPr>
          <w:rFonts w:ascii="Courier New" w:hAnsi="Courier New" w:cs="Courier New"/>
          <w:lang w:val="es-ES"/>
        </w:rPr>
        <w:t xml:space="preserve"> $</w:t>
      </w:r>
      <w:r w:rsidR="00C21C68" w:rsidRPr="009D01CD">
        <w:rPr>
          <w:rFonts w:ascii="Courier New" w:hAnsi="Courier New" w:cs="Courier New"/>
          <w:lang w:val="es-ES"/>
        </w:rPr>
        <w:t>a0</w:t>
      </w:r>
      <w:r w:rsidRPr="009D01CD">
        <w:rPr>
          <w:rFonts w:ascii="Courier New" w:hAnsi="Courier New" w:cs="Courier New"/>
          <w:lang w:val="es-ES"/>
        </w:rPr>
        <w:t>,</w:t>
      </w:r>
      <w:r w:rsidR="00C21C68" w:rsidRPr="009D01CD">
        <w:rPr>
          <w:rFonts w:ascii="Courier New" w:hAnsi="Courier New" w:cs="Courier New"/>
          <w:lang w:val="es-ES"/>
        </w:rPr>
        <w:t xml:space="preserve"> $t0, </w:t>
      </w:r>
      <w:r w:rsidRPr="009D01CD">
        <w:rPr>
          <w:rFonts w:ascii="Courier New" w:hAnsi="Courier New" w:cs="Courier New"/>
          <w:lang w:val="es-ES"/>
        </w:rPr>
        <w:t>retexc</w:t>
      </w:r>
    </w:p>
    <w:p w:rsidR="001E645E" w:rsidRDefault="009D01CD" w:rsidP="001E645E">
      <w:pPr>
        <w:pStyle w:val="Prrafodelista"/>
        <w:ind w:left="1701"/>
        <w:rPr>
          <w:rFonts w:ascii="Courier New" w:hAnsi="Courier New" w:cs="Courier New"/>
          <w:lang w:val="es-ES"/>
        </w:rPr>
      </w:pPr>
      <w:r>
        <w:rPr>
          <w:rFonts w:ascii="Courier New" w:hAnsi="Courier New" w:cs="Courier New"/>
          <w:lang w:val="es-ES"/>
        </w:rPr>
        <w:t xml:space="preserve">             </w:t>
      </w:r>
      <w:r w:rsidR="00FD3E3A" w:rsidRPr="00FD3E3A">
        <w:rPr>
          <w:rFonts w:ascii="Courier New" w:hAnsi="Courier New" w:cs="Courier New"/>
          <w:lang w:val="es-ES"/>
          <w:rPrChange w:id="46" w:author="Milagros Martinez" w:date="2015-05-26T18:31:00Z">
            <w:rPr>
              <w:rFonts w:ascii="Courier New" w:hAnsi="Courier New" w:cs="Courier New"/>
              <w:lang w:val="en-US"/>
            </w:rPr>
          </w:rPrChange>
        </w:rPr>
        <w:t>sb $</w:t>
      </w:r>
      <w:r w:rsidR="007A1CA2">
        <w:rPr>
          <w:rFonts w:ascii="Courier New" w:hAnsi="Courier New" w:cs="Courier New"/>
          <w:lang w:val="es-ES"/>
        </w:rPr>
        <w:t>v0</w:t>
      </w:r>
      <w:r w:rsidR="00FD3E3A" w:rsidRPr="00FD3E3A">
        <w:rPr>
          <w:rFonts w:ascii="Courier New" w:hAnsi="Courier New" w:cs="Courier New"/>
          <w:lang w:val="es-ES"/>
          <w:rPrChange w:id="47" w:author="Milagros Martinez" w:date="2015-05-26T18:31:00Z">
            <w:rPr>
              <w:rFonts w:ascii="Courier New" w:hAnsi="Courier New" w:cs="Courier New"/>
              <w:lang w:val="en-US"/>
            </w:rPr>
          </w:rPrChange>
        </w:rPr>
        <w:t xml:space="preserve">, </w:t>
      </w:r>
      <w:r w:rsidR="007A1CA2">
        <w:rPr>
          <w:rFonts w:ascii="Courier New" w:hAnsi="Courier New" w:cs="Courier New"/>
          <w:lang w:val="es-ES"/>
        </w:rPr>
        <w:t>espera #($v0 vale 31 que es distinto de 0)</w:t>
      </w:r>
    </w:p>
    <w:p w:rsidR="009D01CD" w:rsidRPr="009D01CD" w:rsidRDefault="009D01CD" w:rsidP="009D01CD">
      <w:pPr>
        <w:pStyle w:val="Prrafodelista"/>
        <w:ind w:left="1701"/>
        <w:rPr>
          <w:rFonts w:ascii="Courier New" w:hAnsi="Courier New" w:cs="Courier New"/>
          <w:lang w:val="es-ES"/>
        </w:rPr>
      </w:pPr>
      <w:r>
        <w:rPr>
          <w:rFonts w:ascii="Courier New" w:hAnsi="Courier New" w:cs="Courier New"/>
          <w:lang w:val="es-ES"/>
        </w:rPr>
        <w:t xml:space="preserve">             </w:t>
      </w:r>
      <w:r w:rsidRPr="008E53E2">
        <w:rPr>
          <w:rFonts w:ascii="Courier New" w:hAnsi="Courier New" w:cs="Courier New"/>
          <w:lang w:val="es-ES"/>
        </w:rPr>
        <w:t>jal suspende_este_proc</w:t>
      </w:r>
      <w:r>
        <w:rPr>
          <w:rFonts w:ascii="Courier New" w:hAnsi="Courier New" w:cs="Courier New"/>
          <w:lang w:val="es-ES"/>
        </w:rPr>
        <w:t xml:space="preserve"> # Suspende el proceso</w:t>
      </w:r>
      <w:r w:rsidR="00222025">
        <w:rPr>
          <w:rFonts w:ascii="Courier New" w:hAnsi="Courier New" w:cs="Courier New"/>
          <w:lang w:val="es-ES"/>
        </w:rPr>
        <w:t xml:space="preserve"> llamador</w:t>
      </w:r>
    </w:p>
    <w:p w:rsidR="007A1CA2" w:rsidRPr="005E42CC" w:rsidRDefault="009D01CD" w:rsidP="005E42CC">
      <w:pPr>
        <w:pStyle w:val="Prrafodelista"/>
        <w:pBdr>
          <w:top w:val="single" w:sz="4" w:space="1" w:color="auto"/>
          <w:left w:val="single" w:sz="4" w:space="4" w:color="auto"/>
          <w:bottom w:val="single" w:sz="4" w:space="1" w:color="auto"/>
          <w:right w:val="single" w:sz="4" w:space="4" w:color="auto"/>
        </w:pBdr>
        <w:ind w:left="1701"/>
        <w:jc w:val="left"/>
        <w:rPr>
          <w:rFonts w:ascii="Courier New" w:hAnsi="Courier New" w:cs="Courier New"/>
          <w:lang w:val="es-ES"/>
          <w:rPrChange w:id="48" w:author="Milagros Martinez" w:date="2015-05-26T18:31:00Z">
            <w:rPr>
              <w:rFonts w:ascii="Courier New" w:hAnsi="Courier New" w:cs="Courier New"/>
              <w:lang w:val="en-US"/>
            </w:rPr>
          </w:rPrChange>
        </w:rPr>
      </w:pPr>
      <w:r>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5E42CC" w:rsidRPr="005E42CC">
        <w:rPr>
          <w:rFonts w:ascii="Courier New" w:hAnsi="Courier New" w:cs="Courier New"/>
          <w:lang w:val="es-ES"/>
        </w:rPr>
        <w:br/>
      </w:r>
    </w:p>
    <w:p w:rsidR="001E645E" w:rsidRDefault="009D01CD" w:rsidP="001E645E">
      <w:pPr>
        <w:pStyle w:val="Prrafodelista"/>
        <w:ind w:left="1701"/>
        <w:rPr>
          <w:rFonts w:ascii="Courier New" w:hAnsi="Courier New" w:cs="Courier New"/>
          <w:lang w:val="es-ES"/>
        </w:rPr>
      </w:pPr>
      <w:r>
        <w:rPr>
          <w:rFonts w:ascii="Courier New" w:hAnsi="Courier New" w:cs="Courier New"/>
          <w:lang w:val="es-ES"/>
        </w:rPr>
        <w:t xml:space="preserve">       </w:t>
      </w:r>
      <w:r w:rsidR="001E645E" w:rsidRPr="008E53E2">
        <w:rPr>
          <w:rFonts w:ascii="Courier New" w:hAnsi="Courier New" w:cs="Courier New"/>
          <w:lang w:val="es-ES"/>
        </w:rPr>
        <w:t xml:space="preserve">    </w:t>
      </w:r>
      <w:r w:rsidR="001E645E">
        <w:rPr>
          <w:rFonts w:ascii="Courier New" w:hAnsi="Courier New" w:cs="Courier New"/>
          <w:lang w:val="es-ES"/>
        </w:rPr>
        <w:t xml:space="preserve">  </w:t>
      </w:r>
      <w:r w:rsidR="001E645E" w:rsidRPr="008E53E2">
        <w:rPr>
          <w:rFonts w:ascii="Courier New" w:hAnsi="Courier New" w:cs="Courier New"/>
          <w:lang w:val="es-ES"/>
        </w:rPr>
        <w:t>b retexc</w:t>
      </w:r>
    </w:p>
    <w:p w:rsidR="001E645E" w:rsidRDefault="001E645E" w:rsidP="001E645E">
      <w:pPr>
        <w:pStyle w:val="Prrafodelista"/>
        <w:ind w:left="426"/>
        <w:rPr>
          <w:rFonts w:ascii="Times New Roman" w:hAnsi="Times New Roman" w:cs="Times New Roman"/>
          <w:sz w:val="24"/>
          <w:lang w:val="es-ES"/>
        </w:rPr>
      </w:pPr>
    </w:p>
    <w:p w:rsidR="005E42CC" w:rsidRDefault="005E42CC" w:rsidP="001E645E">
      <w:pPr>
        <w:pStyle w:val="Prrafodelista"/>
        <w:ind w:left="426"/>
        <w:rPr>
          <w:rFonts w:ascii="Times New Roman" w:hAnsi="Times New Roman" w:cs="Times New Roman"/>
          <w:sz w:val="24"/>
          <w:lang w:val="es-ES"/>
        </w:rPr>
      </w:pPr>
      <w:r>
        <w:rPr>
          <w:rFonts w:ascii="Times New Roman" w:hAnsi="Times New Roman" w:cs="Times New Roman"/>
          <w:sz w:val="24"/>
          <w:lang w:val="es-ES"/>
        </w:rPr>
        <w:t>Co</w:t>
      </w:r>
      <w:r w:rsidR="00EB4F61">
        <w:rPr>
          <w:rFonts w:ascii="Times New Roman" w:hAnsi="Times New Roman" w:cs="Times New Roman"/>
          <w:sz w:val="24"/>
          <w:lang w:val="es-ES"/>
        </w:rPr>
        <w:t>mpletar el código de la función2</w:t>
      </w:r>
      <w:r>
        <w:rPr>
          <w:rFonts w:ascii="Times New Roman" w:hAnsi="Times New Roman" w:cs="Times New Roman"/>
          <w:sz w:val="24"/>
          <w:lang w:val="es-ES"/>
        </w:rPr>
        <w:t>1 para que cuando npos sea menor que pos, escriba en el registro de control el valor necesario para bajar la persiana y si es mayor el de subir</w:t>
      </w:r>
      <w:r w:rsidR="009D01CD">
        <w:rPr>
          <w:rFonts w:ascii="Times New Roman" w:hAnsi="Times New Roman" w:cs="Times New Roman"/>
          <w:sz w:val="24"/>
          <w:lang w:val="es-ES"/>
        </w:rPr>
        <w:t xml:space="preserve"> (las interrupciones deben </w:t>
      </w:r>
      <w:r w:rsidR="009412BA">
        <w:rPr>
          <w:rFonts w:ascii="Times New Roman" w:hAnsi="Times New Roman" w:cs="Times New Roman"/>
          <w:sz w:val="24"/>
          <w:lang w:val="es-ES"/>
        </w:rPr>
        <w:t>permanecer</w:t>
      </w:r>
      <w:r w:rsidR="009D01CD">
        <w:rPr>
          <w:rFonts w:ascii="Times New Roman" w:hAnsi="Times New Roman" w:cs="Times New Roman"/>
          <w:sz w:val="24"/>
          <w:lang w:val="es-ES"/>
        </w:rPr>
        <w:t xml:space="preserve"> habilitadas)</w:t>
      </w:r>
      <w:r>
        <w:rPr>
          <w:rFonts w:ascii="Times New Roman" w:hAnsi="Times New Roman" w:cs="Times New Roman"/>
          <w:sz w:val="24"/>
          <w:lang w:val="es-ES"/>
        </w:rPr>
        <w:t>.</w:t>
      </w:r>
    </w:p>
    <w:p w:rsidR="009D01CD" w:rsidRPr="004F374C" w:rsidRDefault="009D01CD" w:rsidP="009D01CD">
      <w:pPr>
        <w:pStyle w:val="Prrafodelista"/>
        <w:ind w:left="426"/>
        <w:rPr>
          <w:lang w:val="es-ES"/>
        </w:rPr>
      </w:pPr>
    </w:p>
    <w:p w:rsidR="001E645E" w:rsidRDefault="009D01CD" w:rsidP="0044740C">
      <w:pPr>
        <w:pStyle w:val="Prrafodelista"/>
        <w:numPr>
          <w:ilvl w:val="0"/>
          <w:numId w:val="24"/>
        </w:numPr>
        <w:ind w:left="426"/>
        <w:rPr>
          <w:rFonts w:ascii="Times New Roman" w:hAnsi="Times New Roman" w:cs="Times New Roman"/>
          <w:sz w:val="24"/>
          <w:lang w:val="es-ES"/>
        </w:rPr>
      </w:pPr>
      <w:r w:rsidRPr="00A9682E">
        <w:rPr>
          <w:lang w:val="es-ES"/>
        </w:rPr>
        <w:t>(</w:t>
      </w:r>
      <w:r w:rsidR="00062BFE">
        <w:rPr>
          <w:lang w:val="es-ES"/>
        </w:rPr>
        <w:t>2</w:t>
      </w:r>
      <w:r>
        <w:rPr>
          <w:lang w:val="es-ES"/>
        </w:rPr>
        <w:t xml:space="preserve"> punto</w:t>
      </w:r>
      <w:r w:rsidR="00062BFE">
        <w:rPr>
          <w:lang w:val="es-ES"/>
        </w:rPr>
        <w:t>s</w:t>
      </w:r>
      <w:r w:rsidRPr="00A9682E">
        <w:rPr>
          <w:lang w:val="es-ES"/>
        </w:rPr>
        <w:t xml:space="preserve">) </w:t>
      </w:r>
      <w:r>
        <w:rPr>
          <w:lang w:val="es-ES"/>
        </w:rPr>
        <w:t xml:space="preserve"> </w:t>
      </w:r>
      <w:r w:rsidR="001E645E" w:rsidRPr="0044740C">
        <w:rPr>
          <w:rFonts w:ascii="Times New Roman" w:hAnsi="Times New Roman" w:cs="Times New Roman"/>
          <w:sz w:val="24"/>
          <w:lang w:val="es-ES"/>
        </w:rPr>
        <w:t>Implementar la rutina de servicio de la INT3 que</w:t>
      </w:r>
      <w:r w:rsidR="00EB77A7">
        <w:rPr>
          <w:rFonts w:ascii="Times New Roman" w:hAnsi="Times New Roman" w:cs="Times New Roman"/>
          <w:sz w:val="24"/>
          <w:lang w:val="es-ES"/>
        </w:rPr>
        <w:t>, utilizando las variables definidas en el apartado 3</w:t>
      </w:r>
      <w:r w:rsidR="001E645E" w:rsidRPr="0044740C">
        <w:rPr>
          <w:rFonts w:ascii="Times New Roman" w:hAnsi="Times New Roman" w:cs="Times New Roman"/>
          <w:sz w:val="24"/>
          <w:lang w:val="es-ES"/>
        </w:rPr>
        <w:t xml:space="preserve"> </w:t>
      </w:r>
      <w:r w:rsidR="0044740C">
        <w:rPr>
          <w:rFonts w:ascii="Times New Roman" w:hAnsi="Times New Roman" w:cs="Times New Roman"/>
          <w:sz w:val="24"/>
          <w:lang w:val="es-ES"/>
        </w:rPr>
        <w:t>realice lo siguiente:</w:t>
      </w:r>
    </w:p>
    <w:p w:rsidR="0044740C" w:rsidRPr="00365DB7" w:rsidRDefault="00365DB7" w:rsidP="00131861">
      <w:pPr>
        <w:pStyle w:val="Prrafodelista"/>
        <w:numPr>
          <w:ilvl w:val="1"/>
          <w:numId w:val="24"/>
        </w:numPr>
        <w:rPr>
          <w:rFonts w:ascii="Times New Roman" w:hAnsi="Times New Roman" w:cs="Times New Roman"/>
          <w:sz w:val="24"/>
          <w:lang w:val="es-ES"/>
        </w:rPr>
      </w:pPr>
      <w:r>
        <w:rPr>
          <w:rFonts w:ascii="Times New Roman" w:hAnsi="Times New Roman" w:cs="Times New Roman"/>
          <w:sz w:val="24"/>
          <w:lang w:val="es-ES"/>
        </w:rPr>
        <w:t>Cancele</w:t>
      </w:r>
      <w:r w:rsidR="0044740C" w:rsidRPr="00365DB7">
        <w:rPr>
          <w:rFonts w:ascii="Times New Roman" w:hAnsi="Times New Roman" w:cs="Times New Roman"/>
          <w:sz w:val="24"/>
          <w:lang w:val="es-ES"/>
        </w:rPr>
        <w:t xml:space="preserve"> el bit R</w:t>
      </w:r>
      <w:r w:rsidRPr="00365DB7">
        <w:rPr>
          <w:rFonts w:ascii="Times New Roman" w:hAnsi="Times New Roman" w:cs="Times New Roman"/>
          <w:sz w:val="24"/>
          <w:lang w:val="es-ES"/>
        </w:rPr>
        <w:t xml:space="preserve">, </w:t>
      </w:r>
      <w:r>
        <w:rPr>
          <w:rFonts w:ascii="Times New Roman" w:hAnsi="Times New Roman" w:cs="Times New Roman"/>
          <w:sz w:val="24"/>
          <w:lang w:val="es-ES"/>
        </w:rPr>
        <w:t>l</w:t>
      </w:r>
      <w:r w:rsidR="0044740C" w:rsidRPr="00365DB7">
        <w:rPr>
          <w:rFonts w:ascii="Times New Roman" w:hAnsi="Times New Roman" w:cs="Times New Roman"/>
          <w:sz w:val="24"/>
          <w:lang w:val="es-ES"/>
        </w:rPr>
        <w:t xml:space="preserve">ea el registro de estado y actualice las variables </w:t>
      </w:r>
      <w:r w:rsidR="0044740C" w:rsidRPr="00365DB7">
        <w:rPr>
          <w:rFonts w:ascii="Times New Roman" w:hAnsi="Times New Roman" w:cs="Times New Roman"/>
          <w:i/>
          <w:sz w:val="24"/>
          <w:lang w:val="es-ES"/>
        </w:rPr>
        <w:t>luz</w:t>
      </w:r>
      <w:r w:rsidR="00967E5A" w:rsidRPr="00365DB7">
        <w:rPr>
          <w:rFonts w:ascii="Times New Roman" w:hAnsi="Times New Roman" w:cs="Times New Roman"/>
          <w:i/>
          <w:sz w:val="24"/>
          <w:lang w:val="es-ES"/>
        </w:rPr>
        <w:t>,</w:t>
      </w:r>
      <w:r w:rsidR="0044740C" w:rsidRPr="00365DB7">
        <w:rPr>
          <w:rFonts w:ascii="Times New Roman" w:hAnsi="Times New Roman" w:cs="Times New Roman"/>
          <w:sz w:val="24"/>
          <w:lang w:val="es-ES"/>
        </w:rPr>
        <w:t xml:space="preserve"> </w:t>
      </w:r>
      <w:r w:rsidR="0044740C" w:rsidRPr="00365DB7">
        <w:rPr>
          <w:rFonts w:ascii="Times New Roman" w:hAnsi="Times New Roman" w:cs="Times New Roman"/>
          <w:i/>
          <w:sz w:val="24"/>
          <w:lang w:val="es-ES"/>
        </w:rPr>
        <w:t>lluvia</w:t>
      </w:r>
      <w:r w:rsidR="00967E5A" w:rsidRPr="00365DB7">
        <w:rPr>
          <w:rFonts w:ascii="Times New Roman" w:hAnsi="Times New Roman" w:cs="Times New Roman"/>
          <w:i/>
          <w:sz w:val="24"/>
          <w:lang w:val="es-ES"/>
        </w:rPr>
        <w:t xml:space="preserve"> y pos.</w:t>
      </w:r>
    </w:p>
    <w:p w:rsidR="0044740C" w:rsidRDefault="0044740C" w:rsidP="0044740C">
      <w:pPr>
        <w:pStyle w:val="Prrafodelista"/>
        <w:numPr>
          <w:ilvl w:val="1"/>
          <w:numId w:val="24"/>
        </w:numPr>
        <w:rPr>
          <w:rFonts w:ascii="Times New Roman" w:hAnsi="Times New Roman" w:cs="Times New Roman"/>
          <w:sz w:val="24"/>
          <w:lang w:val="es-ES"/>
        </w:rPr>
      </w:pPr>
      <w:r>
        <w:rPr>
          <w:rFonts w:ascii="Times New Roman" w:hAnsi="Times New Roman" w:cs="Times New Roman"/>
          <w:sz w:val="24"/>
          <w:lang w:val="es-ES"/>
        </w:rPr>
        <w:t xml:space="preserve">Si </w:t>
      </w:r>
      <w:r w:rsidRPr="0044740C">
        <w:rPr>
          <w:rFonts w:ascii="Times New Roman" w:hAnsi="Times New Roman" w:cs="Times New Roman"/>
          <w:i/>
          <w:sz w:val="24"/>
          <w:lang w:val="es-ES"/>
        </w:rPr>
        <w:t>espera</w:t>
      </w:r>
      <w:r>
        <w:rPr>
          <w:rFonts w:ascii="Times New Roman" w:hAnsi="Times New Roman" w:cs="Times New Roman"/>
          <w:sz w:val="24"/>
          <w:lang w:val="es-ES"/>
        </w:rPr>
        <w:t xml:space="preserve"> es distinto de cero debe comparar </w:t>
      </w:r>
      <w:r w:rsidRPr="0044740C">
        <w:rPr>
          <w:rFonts w:ascii="Times New Roman" w:hAnsi="Times New Roman" w:cs="Times New Roman"/>
          <w:i/>
          <w:sz w:val="24"/>
          <w:lang w:val="es-ES"/>
        </w:rPr>
        <w:t>pos</w:t>
      </w:r>
      <w:r>
        <w:rPr>
          <w:rFonts w:ascii="Times New Roman" w:hAnsi="Times New Roman" w:cs="Times New Roman"/>
          <w:sz w:val="24"/>
          <w:lang w:val="es-ES"/>
        </w:rPr>
        <w:t xml:space="preserve"> y </w:t>
      </w:r>
      <w:r w:rsidRPr="0044740C">
        <w:rPr>
          <w:rFonts w:ascii="Times New Roman" w:hAnsi="Times New Roman" w:cs="Times New Roman"/>
          <w:i/>
          <w:sz w:val="24"/>
          <w:lang w:val="es-ES"/>
        </w:rPr>
        <w:t>npos</w:t>
      </w:r>
      <w:r>
        <w:rPr>
          <w:rFonts w:ascii="Times New Roman" w:hAnsi="Times New Roman" w:cs="Times New Roman"/>
          <w:sz w:val="24"/>
          <w:lang w:val="es-ES"/>
        </w:rPr>
        <w:t xml:space="preserve">, en caso de que coincidan debe parar la persiana, poner </w:t>
      </w:r>
      <w:r w:rsidRPr="0044740C">
        <w:rPr>
          <w:rFonts w:ascii="Times New Roman" w:hAnsi="Times New Roman" w:cs="Times New Roman"/>
          <w:i/>
          <w:sz w:val="24"/>
          <w:lang w:val="es-ES"/>
        </w:rPr>
        <w:t>espera</w:t>
      </w:r>
      <w:r>
        <w:rPr>
          <w:rFonts w:ascii="Times New Roman" w:hAnsi="Times New Roman" w:cs="Times New Roman"/>
          <w:sz w:val="24"/>
          <w:lang w:val="es-ES"/>
        </w:rPr>
        <w:t xml:space="preserve"> a 0 y despertar el proceso (utilizando la subrutina </w:t>
      </w:r>
      <w:r w:rsidRPr="00417A23">
        <w:rPr>
          <w:rFonts w:ascii="Times New Roman" w:hAnsi="Times New Roman" w:cs="Times New Roman"/>
          <w:i/>
          <w:sz w:val="24"/>
          <w:lang w:val="es-ES"/>
        </w:rPr>
        <w:t>despierta_este_proc</w:t>
      </w:r>
      <w:r>
        <w:rPr>
          <w:rFonts w:ascii="Times New Roman" w:hAnsi="Times New Roman" w:cs="Times New Roman"/>
          <w:sz w:val="24"/>
          <w:lang w:val="es-ES"/>
        </w:rPr>
        <w:t>).</w:t>
      </w:r>
      <w:r w:rsidR="008769B8">
        <w:rPr>
          <w:rFonts w:ascii="Times New Roman" w:hAnsi="Times New Roman" w:cs="Times New Roman"/>
          <w:sz w:val="24"/>
          <w:lang w:val="es-ES"/>
        </w:rPr>
        <w:br/>
        <w:t>Las interrupciones deben permanecer habilitadas.</w:t>
      </w:r>
    </w:p>
    <w:p w:rsidR="0044740C" w:rsidRDefault="0044740C" w:rsidP="0044740C">
      <w:pPr>
        <w:ind w:left="360"/>
        <w:rPr>
          <w:rFonts w:ascii="Courier New" w:hAnsi="Courier New" w:cs="Courier New"/>
          <w:lang w:val="es-ES"/>
        </w:rPr>
      </w:pPr>
    </w:p>
    <w:p w:rsidR="0044740C" w:rsidRPr="00967E5A" w:rsidRDefault="0044740C" w:rsidP="008769B8">
      <w:pPr>
        <w:pBdr>
          <w:top w:val="single" w:sz="4" w:space="1" w:color="auto"/>
          <w:left w:val="single" w:sz="4" w:space="4" w:color="auto"/>
          <w:bottom w:val="single" w:sz="4" w:space="1" w:color="auto"/>
          <w:right w:val="single" w:sz="4" w:space="4" w:color="auto"/>
        </w:pBdr>
        <w:ind w:left="1701"/>
        <w:jc w:val="left"/>
        <w:rPr>
          <w:rFonts w:ascii="Courier New" w:hAnsi="Courier New" w:cs="Courier New"/>
          <w:lang w:val="es-ES"/>
        </w:rPr>
      </w:pPr>
      <w:r w:rsidRPr="00967E5A">
        <w:rPr>
          <w:rFonts w:ascii="Courier New" w:hAnsi="Courier New" w:cs="Courier New"/>
          <w:lang w:val="es-ES"/>
        </w:rPr>
        <w:t xml:space="preserve">Int3:    </w:t>
      </w:r>
      <w:r w:rsidR="00967E5A" w:rsidRPr="00967E5A">
        <w:rPr>
          <w:rFonts w:ascii="Courier New" w:hAnsi="Courier New" w:cs="Courier New"/>
          <w:lang w:val="es-ES"/>
        </w:rPr>
        <w:t xml:space="preserve"> </w:t>
      </w:r>
      <w:r w:rsidRPr="00967E5A">
        <w:rPr>
          <w:rFonts w:ascii="Courier New" w:hAnsi="Courier New" w:cs="Courier New"/>
          <w:lang w:val="es-ES"/>
        </w:rPr>
        <w:t xml:space="preserve">  </w:t>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1B354B">
        <w:rPr>
          <w:rFonts w:ascii="Courier New" w:hAnsi="Courier New" w:cs="Courier New"/>
          <w:color w:val="FF0000"/>
          <w:lang w:val="es-ES"/>
        </w:rPr>
        <w:br/>
      </w:r>
      <w:r w:rsidR="00967E5A" w:rsidRPr="00967E5A">
        <w:rPr>
          <w:rFonts w:ascii="Courier New" w:hAnsi="Courier New" w:cs="Courier New"/>
          <w:color w:val="FF0000"/>
          <w:lang w:val="es-ES"/>
        </w:rPr>
        <w:br/>
      </w:r>
      <w:r w:rsidR="00365DB7">
        <w:rPr>
          <w:rFonts w:ascii="Courier New" w:hAnsi="Courier New" w:cs="Courier New"/>
          <w:lang w:val="es-ES"/>
        </w:rPr>
        <w:br/>
      </w:r>
    </w:p>
    <w:p w:rsidR="008769B8" w:rsidRPr="004F374C" w:rsidRDefault="008769B8" w:rsidP="008769B8">
      <w:pPr>
        <w:pStyle w:val="Prrafodelista"/>
        <w:ind w:left="426"/>
        <w:rPr>
          <w:lang w:val="es-ES"/>
        </w:rPr>
      </w:pPr>
    </w:p>
    <w:p w:rsidR="008769B8" w:rsidRDefault="008769B8" w:rsidP="008769B8">
      <w:pPr>
        <w:pStyle w:val="Prrafodelista"/>
        <w:numPr>
          <w:ilvl w:val="0"/>
          <w:numId w:val="24"/>
        </w:numPr>
        <w:ind w:left="426"/>
        <w:rPr>
          <w:rFonts w:ascii="Times New Roman" w:hAnsi="Times New Roman" w:cs="Times New Roman"/>
          <w:sz w:val="24"/>
          <w:lang w:val="es-ES"/>
        </w:rPr>
      </w:pPr>
      <w:r w:rsidRPr="00A9682E">
        <w:rPr>
          <w:lang w:val="es-ES"/>
        </w:rPr>
        <w:t>(</w:t>
      </w:r>
      <w:r w:rsidR="00062BFE">
        <w:rPr>
          <w:lang w:val="es-ES"/>
        </w:rPr>
        <w:t>0,5</w:t>
      </w:r>
      <w:r>
        <w:rPr>
          <w:lang w:val="es-ES"/>
        </w:rPr>
        <w:t xml:space="preserve"> punto</w:t>
      </w:r>
      <w:r w:rsidR="00062BFE">
        <w:rPr>
          <w:lang w:val="es-ES"/>
        </w:rPr>
        <w:t>s</w:t>
      </w:r>
      <w:r w:rsidRPr="00A9682E">
        <w:rPr>
          <w:lang w:val="es-ES"/>
        </w:rPr>
        <w:t xml:space="preserve">) </w:t>
      </w:r>
      <w:r>
        <w:rPr>
          <w:lang w:val="es-ES"/>
        </w:rPr>
        <w:t xml:space="preserve"> </w:t>
      </w:r>
      <w:r w:rsidRPr="0044740C">
        <w:rPr>
          <w:rFonts w:ascii="Times New Roman" w:hAnsi="Times New Roman" w:cs="Times New Roman"/>
          <w:sz w:val="24"/>
          <w:lang w:val="es-ES"/>
        </w:rPr>
        <w:t xml:space="preserve">Implementar la </w:t>
      </w:r>
      <w:r w:rsidR="001575E1">
        <w:rPr>
          <w:rFonts w:ascii="Times New Roman" w:hAnsi="Times New Roman" w:cs="Times New Roman"/>
          <w:sz w:val="24"/>
          <w:lang w:val="es-ES"/>
        </w:rPr>
        <w:t>llamada al sistema 2</w:t>
      </w:r>
      <w:r>
        <w:rPr>
          <w:rFonts w:ascii="Times New Roman" w:hAnsi="Times New Roman" w:cs="Times New Roman"/>
          <w:sz w:val="24"/>
          <w:lang w:val="es-ES"/>
        </w:rPr>
        <w:t>0 (debe usar la variable del sistema pos):</w:t>
      </w:r>
    </w:p>
    <w:p w:rsidR="008769B8" w:rsidRDefault="008769B8" w:rsidP="008769B8">
      <w:pPr>
        <w:ind w:left="360"/>
        <w:rPr>
          <w:rFonts w:ascii="Courier New" w:hAnsi="Courier New" w:cs="Courier New"/>
          <w:lang w:val="es-ES"/>
        </w:rPr>
      </w:pPr>
    </w:p>
    <w:p w:rsidR="00FB046A" w:rsidRPr="00EB77A7" w:rsidRDefault="008769B8" w:rsidP="00EB77A7">
      <w:pPr>
        <w:pBdr>
          <w:top w:val="single" w:sz="4" w:space="1" w:color="auto"/>
          <w:left w:val="single" w:sz="4" w:space="4" w:color="auto"/>
          <w:bottom w:val="single" w:sz="4" w:space="1" w:color="auto"/>
          <w:right w:val="single" w:sz="4" w:space="4" w:color="auto"/>
        </w:pBdr>
        <w:ind w:left="1701"/>
        <w:jc w:val="left"/>
        <w:rPr>
          <w:rFonts w:ascii="Courier New" w:hAnsi="Courier New" w:cs="Courier New"/>
          <w:lang w:val="es-ES"/>
        </w:rPr>
      </w:pPr>
      <w:r w:rsidRPr="008769B8">
        <w:rPr>
          <w:rFonts w:ascii="Courier New" w:hAnsi="Courier New" w:cs="Courier New"/>
          <w:lang w:val="es-ES"/>
        </w:rPr>
        <w:t>funcion</w:t>
      </w:r>
      <w:r w:rsidR="001575E1">
        <w:rPr>
          <w:rFonts w:ascii="Courier New" w:hAnsi="Courier New" w:cs="Courier New"/>
          <w:lang w:val="es-ES"/>
        </w:rPr>
        <w:t>2</w:t>
      </w:r>
      <w:r>
        <w:rPr>
          <w:rFonts w:ascii="Courier New" w:hAnsi="Courier New" w:cs="Courier New"/>
          <w:lang w:val="es-ES"/>
        </w:rPr>
        <w:t>0</w:t>
      </w:r>
      <w:r w:rsidRPr="008769B8">
        <w:rPr>
          <w:rFonts w:ascii="Courier New" w:hAnsi="Courier New" w:cs="Courier New"/>
          <w:lang w:val="es-ES"/>
        </w:rPr>
        <w:t xml:space="preserve">:   </w:t>
      </w:r>
      <w:r w:rsidRPr="008769B8">
        <w:rPr>
          <w:rFonts w:ascii="Courier New" w:hAnsi="Courier New" w:cs="Courier New"/>
          <w:color w:val="FF0000"/>
          <w:lang w:val="es-ES"/>
        </w:rPr>
        <w:br/>
      </w:r>
      <w:r>
        <w:rPr>
          <w:rFonts w:ascii="Courier New" w:hAnsi="Courier New" w:cs="Courier New"/>
          <w:lang w:val="es-ES"/>
        </w:rPr>
        <w:br/>
      </w:r>
      <w:r>
        <w:rPr>
          <w:rFonts w:ascii="Courier New" w:hAnsi="Courier New" w:cs="Courier New"/>
          <w:lang w:val="es-ES"/>
        </w:rPr>
        <w:br/>
      </w:r>
      <w:r>
        <w:rPr>
          <w:rFonts w:ascii="Courier New" w:hAnsi="Courier New" w:cs="Courier New"/>
          <w:lang w:val="es-ES"/>
        </w:rPr>
        <w:br/>
      </w:r>
    </w:p>
    <w:p w:rsidR="00FB046A" w:rsidRDefault="00FB046A" w:rsidP="00FB046A">
      <w:pPr>
        <w:pStyle w:val="Prrafodelista"/>
        <w:numPr>
          <w:ilvl w:val="0"/>
          <w:numId w:val="24"/>
        </w:numPr>
        <w:ind w:left="426"/>
        <w:rPr>
          <w:rFonts w:ascii="Times New Roman" w:hAnsi="Times New Roman" w:cs="Times New Roman"/>
          <w:sz w:val="24"/>
          <w:lang w:val="es-ES"/>
        </w:rPr>
      </w:pPr>
      <w:r w:rsidRPr="00A9682E">
        <w:rPr>
          <w:lang w:val="es-ES"/>
        </w:rPr>
        <w:t>(</w:t>
      </w:r>
      <w:r>
        <w:rPr>
          <w:lang w:val="es-ES"/>
        </w:rPr>
        <w:t>1 punto</w:t>
      </w:r>
      <w:r w:rsidRPr="00A9682E">
        <w:rPr>
          <w:lang w:val="es-ES"/>
        </w:rPr>
        <w:t xml:space="preserve">) </w:t>
      </w:r>
      <w:r w:rsidR="00EB77A7" w:rsidRPr="008B0C3F">
        <w:rPr>
          <w:rFonts w:asciiTheme="majorHAnsi" w:hAnsiTheme="majorHAnsi" w:cs="Arial"/>
          <w:b/>
          <w:spacing w:val="-2"/>
          <w:kern w:val="22"/>
          <w:sz w:val="36"/>
          <w:lang w:val="es-ES_tradnl"/>
        </w:rPr>
        <w:t>Sólo P</w:t>
      </w:r>
      <w:r w:rsidR="00860F9E">
        <w:rPr>
          <w:rFonts w:asciiTheme="majorHAnsi" w:hAnsiTheme="majorHAnsi" w:cs="Arial"/>
          <w:b/>
          <w:spacing w:val="-2"/>
          <w:kern w:val="22"/>
          <w:sz w:val="36"/>
          <w:lang w:val="es-ES_tradnl"/>
        </w:rPr>
        <w:t>3</w:t>
      </w:r>
      <w:r>
        <w:rPr>
          <w:lang w:val="es-ES"/>
        </w:rPr>
        <w:t xml:space="preserve"> </w:t>
      </w:r>
      <w:r w:rsidR="00062BFE">
        <w:rPr>
          <w:rFonts w:ascii="Times New Roman" w:hAnsi="Times New Roman" w:cs="Times New Roman"/>
          <w:sz w:val="24"/>
          <w:lang w:val="es-ES"/>
        </w:rPr>
        <w:t xml:space="preserve">Dibujar el circuito de </w:t>
      </w:r>
      <w:r>
        <w:rPr>
          <w:rFonts w:ascii="Times New Roman" w:hAnsi="Times New Roman" w:cs="Times New Roman"/>
          <w:sz w:val="24"/>
          <w:lang w:val="es-ES"/>
        </w:rPr>
        <w:t xml:space="preserve">la función de selección de dispositivo </w:t>
      </w:r>
      <w:r w:rsidR="00E20A7D">
        <w:rPr>
          <w:rFonts w:ascii="Times New Roman" w:hAnsi="Times New Roman" w:cs="Times New Roman"/>
          <w:sz w:val="24"/>
          <w:lang w:val="es-ES"/>
        </w:rPr>
        <w:t xml:space="preserve">del interfaz de la figura 1, </w:t>
      </w:r>
      <w:r>
        <w:rPr>
          <w:rFonts w:ascii="Times New Roman" w:hAnsi="Times New Roman" w:cs="Times New Roman"/>
          <w:sz w:val="24"/>
          <w:lang w:val="es-ES"/>
        </w:rPr>
        <w:t>para que la dirección base sea la indicada (0xFFFF0030) y sólo sea accesible con instrucciones lb y sb, utilizar como entradas a vuestra función las líneas de dirección A</w:t>
      </w:r>
      <w:r>
        <w:rPr>
          <w:rFonts w:ascii="Times New Roman" w:hAnsi="Times New Roman" w:cs="Times New Roman"/>
          <w:sz w:val="24"/>
          <w:vertAlign w:val="subscript"/>
          <w:lang w:val="es-ES"/>
        </w:rPr>
        <w:t>31</w:t>
      </w:r>
      <w:r>
        <w:rPr>
          <w:rFonts w:ascii="Times New Roman" w:hAnsi="Times New Roman" w:cs="Times New Roman"/>
          <w:sz w:val="24"/>
          <w:lang w:val="es-ES"/>
        </w:rPr>
        <w:t>..A</w:t>
      </w:r>
      <w:r>
        <w:rPr>
          <w:rFonts w:ascii="Times New Roman" w:hAnsi="Times New Roman" w:cs="Times New Roman"/>
          <w:sz w:val="24"/>
          <w:vertAlign w:val="subscript"/>
          <w:lang w:val="es-ES"/>
        </w:rPr>
        <w:t>i</w:t>
      </w:r>
      <w:r>
        <w:rPr>
          <w:rFonts w:ascii="Times New Roman" w:hAnsi="Times New Roman" w:cs="Times New Roman"/>
          <w:sz w:val="24"/>
          <w:lang w:val="es-ES"/>
        </w:rPr>
        <w:t xml:space="preserve"> y las líneas </w:t>
      </w:r>
      <w:r w:rsidR="00062BFE">
        <w:rPr>
          <w:rFonts w:ascii="Times New Roman" w:hAnsi="Times New Roman" w:cs="Times New Roman"/>
          <w:sz w:val="24"/>
          <w:lang w:val="es-ES"/>
        </w:rPr>
        <w:t>/</w:t>
      </w:r>
      <w:r>
        <w:rPr>
          <w:rFonts w:ascii="Times New Roman" w:hAnsi="Times New Roman" w:cs="Times New Roman"/>
          <w:sz w:val="24"/>
          <w:lang w:val="es-ES"/>
        </w:rPr>
        <w:t>BE</w:t>
      </w:r>
      <w:r w:rsidRPr="00FB046A">
        <w:rPr>
          <w:rFonts w:ascii="Times New Roman" w:hAnsi="Times New Roman" w:cs="Times New Roman"/>
          <w:sz w:val="24"/>
          <w:vertAlign w:val="subscript"/>
          <w:lang w:val="es-ES"/>
        </w:rPr>
        <w:t>3</w:t>
      </w:r>
      <w:r>
        <w:rPr>
          <w:rFonts w:ascii="Times New Roman" w:hAnsi="Times New Roman" w:cs="Times New Roman"/>
          <w:sz w:val="24"/>
          <w:lang w:val="es-ES"/>
        </w:rPr>
        <w:t>..</w:t>
      </w:r>
      <w:r w:rsidR="00062BFE">
        <w:rPr>
          <w:rFonts w:ascii="Times New Roman" w:hAnsi="Times New Roman" w:cs="Times New Roman"/>
          <w:sz w:val="24"/>
          <w:lang w:val="es-ES"/>
        </w:rPr>
        <w:t>/</w:t>
      </w:r>
      <w:r>
        <w:rPr>
          <w:rFonts w:ascii="Times New Roman" w:hAnsi="Times New Roman" w:cs="Times New Roman"/>
          <w:sz w:val="24"/>
          <w:lang w:val="es-ES"/>
        </w:rPr>
        <w:t>BE</w:t>
      </w:r>
      <w:r w:rsidRPr="00FB046A">
        <w:rPr>
          <w:rFonts w:ascii="Times New Roman" w:hAnsi="Times New Roman" w:cs="Times New Roman"/>
          <w:sz w:val="24"/>
          <w:vertAlign w:val="subscript"/>
          <w:lang w:val="es-ES"/>
        </w:rPr>
        <w:t>0</w:t>
      </w:r>
      <w:r>
        <w:rPr>
          <w:rFonts w:ascii="Times New Roman" w:hAnsi="Times New Roman" w:cs="Times New Roman"/>
          <w:sz w:val="24"/>
          <w:vertAlign w:val="subscript"/>
          <w:lang w:val="es-ES"/>
        </w:rPr>
        <w:t xml:space="preserve"> </w:t>
      </w:r>
      <w:r w:rsidR="00062BFE">
        <w:rPr>
          <w:rFonts w:ascii="Times New Roman" w:hAnsi="Times New Roman" w:cs="Times New Roman"/>
          <w:sz w:val="24"/>
          <w:vertAlign w:val="subscript"/>
          <w:lang w:val="es-ES"/>
        </w:rPr>
        <w:t xml:space="preserve">. </w:t>
      </w:r>
      <w:r w:rsidR="00062BFE">
        <w:rPr>
          <w:rFonts w:ascii="Times New Roman" w:hAnsi="Times New Roman" w:cs="Times New Roman"/>
          <w:sz w:val="24"/>
          <w:lang w:val="es-ES"/>
        </w:rPr>
        <w:t>Esta función /SEL debe dar cero cuando la dirección corresponda al registro de estado o al registro de control, y además sea una dirección de byte y 1 en cualquier otro caso.</w:t>
      </w:r>
    </w:p>
    <w:p w:rsidR="00062BFE" w:rsidRDefault="00062BFE" w:rsidP="00062BFE">
      <w:pPr>
        <w:pStyle w:val="Prrafodelista"/>
        <w:ind w:left="426"/>
        <w:rPr>
          <w:rFonts w:ascii="Times New Roman" w:hAnsi="Times New Roman" w:cs="Times New Roman"/>
          <w:sz w:val="24"/>
          <w:lang w:val="es-ES"/>
        </w:rPr>
      </w:pPr>
      <w:r>
        <w:rPr>
          <w:rFonts w:ascii="Times New Roman" w:hAnsi="Times New Roman" w:cs="Times New Roman"/>
          <w:sz w:val="24"/>
          <w:lang w:val="es-ES"/>
        </w:rPr>
        <w:t xml:space="preserve">El circuito utilizará una puerta NAND de </w:t>
      </w:r>
      <w:r w:rsidR="0062373A">
        <w:rPr>
          <w:rFonts w:ascii="Times New Roman" w:hAnsi="Times New Roman" w:cs="Times New Roman"/>
          <w:sz w:val="24"/>
          <w:lang w:val="es-ES"/>
        </w:rPr>
        <w:t>16</w:t>
      </w:r>
      <w:bookmarkStart w:id="49" w:name="_GoBack"/>
      <w:bookmarkEnd w:id="49"/>
      <w:r>
        <w:rPr>
          <w:rFonts w:ascii="Times New Roman" w:hAnsi="Times New Roman" w:cs="Times New Roman"/>
          <w:sz w:val="24"/>
          <w:lang w:val="es-ES"/>
        </w:rPr>
        <w:t xml:space="preserve"> entradas y un comparador para el resto de líneas de dirección.</w:t>
      </w:r>
      <w:r w:rsidR="00336921">
        <w:rPr>
          <w:rFonts w:ascii="Times New Roman" w:hAnsi="Times New Roman" w:cs="Times New Roman"/>
          <w:sz w:val="24"/>
          <w:lang w:val="es-ES"/>
        </w:rPr>
        <w:t xml:space="preserve"> </w:t>
      </w:r>
    </w:p>
    <w:p w:rsidR="00062BFE" w:rsidRDefault="00062BFE" w:rsidP="00062BFE">
      <w:pPr>
        <w:pStyle w:val="Prrafodelista"/>
        <w:ind w:left="426"/>
        <w:rPr>
          <w:rFonts w:ascii="Times New Roman" w:hAnsi="Times New Roman" w:cs="Times New Roman"/>
          <w:sz w:val="24"/>
          <w:lang w:val="es-ES"/>
        </w:rPr>
      </w:pPr>
    </w:p>
    <w:p w:rsidR="00062BFE" w:rsidRDefault="001B354B" w:rsidP="00062BFE">
      <w:pPr>
        <w:pStyle w:val="Prrafodelista"/>
        <w:pBdr>
          <w:top w:val="single" w:sz="4" w:space="1" w:color="auto"/>
          <w:left w:val="single" w:sz="4" w:space="4" w:color="auto"/>
          <w:bottom w:val="single" w:sz="4" w:space="1" w:color="auto"/>
          <w:right w:val="single" w:sz="4" w:space="4" w:color="auto"/>
        </w:pBdr>
        <w:ind w:left="426"/>
        <w:rPr>
          <w:rFonts w:ascii="Times New Roman" w:hAnsi="Times New Roman" w:cs="Times New Roman"/>
          <w:sz w:val="24"/>
          <w:lang w:val="es-ES"/>
        </w:rPr>
      </w:pP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Pr>
          <w:rFonts w:ascii="Times New Roman" w:hAnsi="Times New Roman" w:cs="Times New Roman"/>
          <w:noProof/>
          <w:sz w:val="24"/>
          <w:lang w:val="es-ES" w:eastAsia="es-ES"/>
        </w:rPr>
        <w:br/>
      </w:r>
      <w:r w:rsidR="00222025">
        <w:rPr>
          <w:rFonts w:ascii="Times New Roman" w:hAnsi="Times New Roman" w:cs="Times New Roman"/>
          <w:sz w:val="24"/>
          <w:lang w:val="es-ES"/>
        </w:rPr>
        <w:br/>
      </w:r>
    </w:p>
    <w:p w:rsidR="008769B8" w:rsidRPr="00FB046A" w:rsidRDefault="008769B8" w:rsidP="00FB046A">
      <w:pPr>
        <w:rPr>
          <w:rFonts w:ascii="Times New Roman" w:hAnsi="Times New Roman" w:cs="Times New Roman"/>
          <w:sz w:val="24"/>
          <w:lang w:val="es-ES"/>
        </w:rPr>
      </w:pPr>
    </w:p>
    <w:p w:rsidR="00E75E5B" w:rsidRPr="000C1A8B" w:rsidRDefault="00B76319" w:rsidP="00D1781F">
      <w:pPr>
        <w:jc w:val="left"/>
        <w:rPr>
          <w:rFonts w:asciiTheme="majorHAnsi" w:hAnsiTheme="majorHAnsi"/>
          <w:b/>
          <w:sz w:val="28"/>
          <w:lang w:val="es-ES"/>
        </w:rPr>
      </w:pPr>
      <w:r>
        <w:rPr>
          <w:rFonts w:asciiTheme="majorHAnsi" w:hAnsiTheme="majorHAnsi"/>
          <w:b/>
          <w:sz w:val="28"/>
          <w:lang w:val="es-ES"/>
        </w:rPr>
        <w:t>Ejercicio 2 (</w:t>
      </w:r>
      <w:r w:rsidR="00A016FD">
        <w:rPr>
          <w:rFonts w:asciiTheme="majorHAnsi" w:hAnsiTheme="majorHAnsi"/>
          <w:b/>
          <w:sz w:val="28"/>
          <w:lang w:val="es-ES"/>
        </w:rPr>
        <w:t>2</w:t>
      </w:r>
      <w:r w:rsidR="00F43E13">
        <w:rPr>
          <w:rFonts w:asciiTheme="majorHAnsi" w:hAnsiTheme="majorHAnsi"/>
          <w:b/>
          <w:sz w:val="28"/>
          <w:lang w:val="es-ES"/>
        </w:rPr>
        <w:t>.5</w:t>
      </w:r>
      <w:r w:rsidR="00E75E5B" w:rsidRPr="000C1A8B">
        <w:rPr>
          <w:rFonts w:asciiTheme="majorHAnsi" w:hAnsiTheme="majorHAnsi"/>
          <w:b/>
          <w:sz w:val="28"/>
          <w:lang w:val="es-ES"/>
        </w:rPr>
        <w:t xml:space="preserve"> P</w:t>
      </w:r>
      <w:r w:rsidR="000C1A8B">
        <w:rPr>
          <w:rFonts w:asciiTheme="majorHAnsi" w:hAnsiTheme="majorHAnsi"/>
          <w:b/>
          <w:sz w:val="28"/>
          <w:lang w:val="es-ES"/>
        </w:rPr>
        <w:t>untos</w:t>
      </w:r>
      <w:r w:rsidR="00E75E5B" w:rsidRPr="000C1A8B">
        <w:rPr>
          <w:rFonts w:asciiTheme="majorHAnsi" w:hAnsiTheme="majorHAnsi"/>
          <w:b/>
          <w:sz w:val="28"/>
          <w:lang w:val="es-ES"/>
        </w:rPr>
        <w:t>)</w:t>
      </w:r>
      <w:r>
        <w:rPr>
          <w:rFonts w:asciiTheme="majorHAnsi" w:hAnsiTheme="majorHAnsi"/>
          <w:b/>
          <w:sz w:val="28"/>
          <w:lang w:val="es-ES"/>
        </w:rPr>
        <w:t xml:space="preserve"> </w:t>
      </w:r>
    </w:p>
    <w:p w:rsidR="00E75E5B" w:rsidRDefault="00062BFE" w:rsidP="00D1781F">
      <w:pPr>
        <w:rPr>
          <w:rFonts w:ascii="Times New Roman" w:hAnsi="Times New Roman" w:cs="Times New Roman"/>
          <w:sz w:val="24"/>
          <w:lang w:val="es-ES"/>
        </w:rPr>
      </w:pPr>
      <w:r>
        <w:rPr>
          <w:rFonts w:ascii="Times New Roman" w:hAnsi="Times New Roman" w:cs="Times New Roman"/>
          <w:sz w:val="24"/>
          <w:lang w:val="es-ES"/>
        </w:rPr>
        <w:t>Un</w:t>
      </w:r>
      <w:r w:rsidR="00B76319">
        <w:rPr>
          <w:rFonts w:ascii="Times New Roman" w:hAnsi="Times New Roman" w:cs="Times New Roman"/>
          <w:sz w:val="24"/>
          <w:lang w:val="es-ES"/>
        </w:rPr>
        <w:t xml:space="preserve"> adaptador de </w:t>
      </w:r>
      <w:r w:rsidR="00A016FD">
        <w:rPr>
          <w:rFonts w:ascii="Times New Roman" w:hAnsi="Times New Roman" w:cs="Times New Roman"/>
          <w:sz w:val="24"/>
          <w:lang w:val="es-ES"/>
        </w:rPr>
        <w:t xml:space="preserve">un </w:t>
      </w:r>
      <w:r w:rsidR="00B76319">
        <w:rPr>
          <w:rFonts w:ascii="Times New Roman" w:hAnsi="Times New Roman" w:cs="Times New Roman"/>
          <w:sz w:val="24"/>
          <w:lang w:val="es-ES"/>
        </w:rPr>
        <w:t>dispositivo con acceso directo a memoria (ADM) se encuentra conec</w:t>
      </w:r>
      <w:r w:rsidR="00A016FD">
        <w:rPr>
          <w:rFonts w:ascii="Times New Roman" w:hAnsi="Times New Roman" w:cs="Times New Roman"/>
          <w:sz w:val="24"/>
          <w:lang w:val="es-ES"/>
        </w:rPr>
        <w:t>tado a un procesador MIPS R2000 en la dirección base 0xFFFF0050. Los registros de 32 bits de los que dispone son los siguientes:</w:t>
      </w:r>
    </w:p>
    <w:p w:rsidR="00A016FD" w:rsidRDefault="00A016FD" w:rsidP="00D1781F">
      <w:pPr>
        <w:rPr>
          <w:rFonts w:ascii="Times New Roman" w:hAnsi="Times New Roman" w:cs="Times New Roman"/>
          <w:sz w:val="24"/>
          <w:lang w:val="es-ES"/>
        </w:rPr>
      </w:pPr>
    </w:p>
    <w:tbl>
      <w:tblPr>
        <w:tblStyle w:val="Tablaconcuadrcula"/>
        <w:tblW w:w="0" w:type="auto"/>
        <w:tblLook w:val="04A0"/>
      </w:tblPr>
      <w:tblGrid>
        <w:gridCol w:w="1413"/>
        <w:gridCol w:w="1701"/>
        <w:gridCol w:w="7336"/>
      </w:tblGrid>
      <w:tr w:rsidR="00A016FD" w:rsidTr="00423B28">
        <w:tc>
          <w:tcPr>
            <w:tcW w:w="1413"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Dirección</w:t>
            </w:r>
          </w:p>
        </w:tc>
        <w:tc>
          <w:tcPr>
            <w:tcW w:w="1701"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Registro</w:t>
            </w:r>
          </w:p>
        </w:tc>
        <w:tc>
          <w:tcPr>
            <w:tcW w:w="7336"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Comentario</w:t>
            </w:r>
          </w:p>
        </w:tc>
      </w:tr>
      <w:tr w:rsidR="00A016FD" w:rsidRPr="0062373A" w:rsidTr="00423B28">
        <w:tc>
          <w:tcPr>
            <w:tcW w:w="1413"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DB</w:t>
            </w:r>
          </w:p>
        </w:tc>
        <w:tc>
          <w:tcPr>
            <w:tcW w:w="1701"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Estado</w:t>
            </w:r>
          </w:p>
        </w:tc>
        <w:tc>
          <w:tcPr>
            <w:tcW w:w="7336" w:type="dxa"/>
          </w:tcPr>
          <w:p w:rsidR="00A016FD" w:rsidRDefault="00A016FD" w:rsidP="00A016FD">
            <w:pPr>
              <w:rPr>
                <w:rFonts w:ascii="Times New Roman" w:hAnsi="Times New Roman" w:cs="Times New Roman"/>
                <w:sz w:val="24"/>
                <w:lang w:val="es-ES"/>
              </w:rPr>
            </w:pPr>
            <w:r>
              <w:rPr>
                <w:rFonts w:ascii="Times New Roman" w:hAnsi="Times New Roman" w:cs="Times New Roman"/>
                <w:sz w:val="24"/>
                <w:lang w:val="es-ES"/>
              </w:rPr>
              <w:t>Bit R en posición 0, sólo lectura</w:t>
            </w:r>
          </w:p>
        </w:tc>
      </w:tr>
      <w:tr w:rsidR="00A016FD" w:rsidRPr="0062373A" w:rsidTr="00423B28">
        <w:tc>
          <w:tcPr>
            <w:tcW w:w="1413"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DB+</w:t>
            </w:r>
            <w:r w:rsidR="0020045B">
              <w:rPr>
                <w:rFonts w:ascii="Times New Roman" w:hAnsi="Times New Roman" w:cs="Times New Roman"/>
                <w:sz w:val="24"/>
                <w:lang w:val="es-ES"/>
              </w:rPr>
              <w:t>0x</w:t>
            </w:r>
            <w:r>
              <w:rPr>
                <w:rFonts w:ascii="Times New Roman" w:hAnsi="Times New Roman" w:cs="Times New Roman"/>
                <w:sz w:val="24"/>
                <w:lang w:val="es-ES"/>
              </w:rPr>
              <w:t>4</w:t>
            </w:r>
          </w:p>
        </w:tc>
        <w:tc>
          <w:tcPr>
            <w:tcW w:w="1701"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Ordenes</w:t>
            </w:r>
          </w:p>
        </w:tc>
        <w:tc>
          <w:tcPr>
            <w:tcW w:w="7336"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Lectura DMA poner a uno los bits 1 y 3, para lectura PIO poner a uno sólo el bit 3</w:t>
            </w:r>
          </w:p>
        </w:tc>
      </w:tr>
      <w:tr w:rsidR="00A016FD" w:rsidRPr="0062373A" w:rsidTr="00423B28">
        <w:tc>
          <w:tcPr>
            <w:tcW w:w="1413"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DB+</w:t>
            </w:r>
            <w:r w:rsidR="0020045B">
              <w:rPr>
                <w:rFonts w:ascii="Times New Roman" w:hAnsi="Times New Roman" w:cs="Times New Roman"/>
                <w:sz w:val="24"/>
                <w:lang w:val="es-ES"/>
              </w:rPr>
              <w:t>0x</w:t>
            </w:r>
            <w:r>
              <w:rPr>
                <w:rFonts w:ascii="Times New Roman" w:hAnsi="Times New Roman" w:cs="Times New Roman"/>
                <w:sz w:val="24"/>
                <w:lang w:val="es-ES"/>
              </w:rPr>
              <w:t>8</w:t>
            </w:r>
          </w:p>
        </w:tc>
        <w:tc>
          <w:tcPr>
            <w:tcW w:w="1701"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Bloque</w:t>
            </w:r>
          </w:p>
        </w:tc>
        <w:tc>
          <w:tcPr>
            <w:tcW w:w="7336"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Indica el bloque a leer (LBA)</w:t>
            </w:r>
          </w:p>
        </w:tc>
      </w:tr>
      <w:tr w:rsidR="00A016FD" w:rsidRPr="0062373A" w:rsidTr="00423B28">
        <w:tc>
          <w:tcPr>
            <w:tcW w:w="1413" w:type="dxa"/>
          </w:tcPr>
          <w:p w:rsidR="00A016FD" w:rsidRDefault="00A016FD" w:rsidP="00124894">
            <w:pPr>
              <w:rPr>
                <w:rFonts w:ascii="Times New Roman" w:hAnsi="Times New Roman" w:cs="Times New Roman"/>
                <w:sz w:val="24"/>
                <w:lang w:val="es-ES"/>
              </w:rPr>
            </w:pPr>
            <w:r>
              <w:rPr>
                <w:rFonts w:ascii="Times New Roman" w:hAnsi="Times New Roman" w:cs="Times New Roman"/>
                <w:sz w:val="24"/>
                <w:lang w:val="es-ES"/>
              </w:rPr>
              <w:t>DB+</w:t>
            </w:r>
            <w:r w:rsidR="0020045B">
              <w:rPr>
                <w:rFonts w:ascii="Times New Roman" w:hAnsi="Times New Roman" w:cs="Times New Roman"/>
                <w:sz w:val="24"/>
                <w:lang w:val="es-ES"/>
              </w:rPr>
              <w:t>0x</w:t>
            </w:r>
            <w:r w:rsidR="00124894">
              <w:rPr>
                <w:rFonts w:ascii="Times New Roman" w:hAnsi="Times New Roman" w:cs="Times New Roman"/>
                <w:sz w:val="24"/>
                <w:lang w:val="es-ES"/>
              </w:rPr>
              <w:t>C</w:t>
            </w:r>
          </w:p>
        </w:tc>
        <w:tc>
          <w:tcPr>
            <w:tcW w:w="1701" w:type="dxa"/>
          </w:tcPr>
          <w:p w:rsidR="00A016FD" w:rsidRDefault="007270A0" w:rsidP="00D1781F">
            <w:pPr>
              <w:rPr>
                <w:rFonts w:ascii="Times New Roman" w:hAnsi="Times New Roman" w:cs="Times New Roman"/>
                <w:sz w:val="24"/>
                <w:lang w:val="es-ES"/>
              </w:rPr>
            </w:pPr>
            <w:r>
              <w:rPr>
                <w:rFonts w:ascii="Times New Roman" w:hAnsi="Times New Roman" w:cs="Times New Roman"/>
                <w:sz w:val="24"/>
                <w:lang w:val="es-ES"/>
              </w:rPr>
              <w:t>Puntero</w:t>
            </w:r>
          </w:p>
        </w:tc>
        <w:tc>
          <w:tcPr>
            <w:tcW w:w="7336" w:type="dxa"/>
          </w:tcPr>
          <w:p w:rsidR="00A016FD" w:rsidRDefault="00A016FD" w:rsidP="00D1781F">
            <w:pPr>
              <w:rPr>
                <w:rFonts w:ascii="Times New Roman" w:hAnsi="Times New Roman" w:cs="Times New Roman"/>
                <w:sz w:val="24"/>
                <w:lang w:val="es-ES"/>
              </w:rPr>
            </w:pPr>
            <w:r>
              <w:rPr>
                <w:rFonts w:ascii="Times New Roman" w:hAnsi="Times New Roman" w:cs="Times New Roman"/>
                <w:sz w:val="24"/>
                <w:lang w:val="es-ES"/>
              </w:rPr>
              <w:t>Puntero a la dirección de memoria</w:t>
            </w:r>
          </w:p>
        </w:tc>
      </w:tr>
      <w:tr w:rsidR="00A016FD" w:rsidRPr="0062373A" w:rsidTr="00423B28">
        <w:tc>
          <w:tcPr>
            <w:tcW w:w="1413" w:type="dxa"/>
          </w:tcPr>
          <w:p w:rsidR="00A016FD" w:rsidRDefault="00A016FD" w:rsidP="00124894">
            <w:pPr>
              <w:rPr>
                <w:rFonts w:ascii="Times New Roman" w:hAnsi="Times New Roman" w:cs="Times New Roman"/>
                <w:sz w:val="24"/>
                <w:lang w:val="es-ES"/>
              </w:rPr>
            </w:pPr>
            <w:r>
              <w:rPr>
                <w:rFonts w:ascii="Times New Roman" w:hAnsi="Times New Roman" w:cs="Times New Roman"/>
                <w:sz w:val="24"/>
                <w:lang w:val="es-ES"/>
              </w:rPr>
              <w:t>DB+</w:t>
            </w:r>
            <w:r w:rsidR="0020045B">
              <w:rPr>
                <w:rFonts w:ascii="Times New Roman" w:hAnsi="Times New Roman" w:cs="Times New Roman"/>
                <w:sz w:val="24"/>
                <w:lang w:val="es-ES"/>
              </w:rPr>
              <w:t>0x</w:t>
            </w:r>
            <w:r w:rsidR="00124894">
              <w:rPr>
                <w:rFonts w:ascii="Times New Roman" w:hAnsi="Times New Roman" w:cs="Times New Roman"/>
                <w:sz w:val="24"/>
                <w:lang w:val="es-ES"/>
              </w:rPr>
              <w:t>10</w:t>
            </w:r>
          </w:p>
        </w:tc>
        <w:tc>
          <w:tcPr>
            <w:tcW w:w="1701" w:type="dxa"/>
          </w:tcPr>
          <w:p w:rsidR="00A016FD" w:rsidRDefault="007270A0" w:rsidP="00D1781F">
            <w:pPr>
              <w:rPr>
                <w:rFonts w:ascii="Times New Roman" w:hAnsi="Times New Roman" w:cs="Times New Roman"/>
                <w:sz w:val="24"/>
                <w:lang w:val="es-ES"/>
              </w:rPr>
            </w:pPr>
            <w:r>
              <w:rPr>
                <w:rFonts w:ascii="Times New Roman" w:hAnsi="Times New Roman" w:cs="Times New Roman"/>
                <w:sz w:val="24"/>
                <w:lang w:val="es-ES"/>
              </w:rPr>
              <w:t>Contador</w:t>
            </w:r>
          </w:p>
        </w:tc>
        <w:tc>
          <w:tcPr>
            <w:tcW w:w="7336" w:type="dxa"/>
          </w:tcPr>
          <w:p w:rsidR="00A016FD" w:rsidRDefault="007270A0" w:rsidP="00D1781F">
            <w:pPr>
              <w:rPr>
                <w:rFonts w:ascii="Times New Roman" w:hAnsi="Times New Roman" w:cs="Times New Roman"/>
                <w:sz w:val="24"/>
                <w:lang w:val="es-ES"/>
              </w:rPr>
            </w:pPr>
            <w:r>
              <w:rPr>
                <w:rFonts w:ascii="Times New Roman" w:hAnsi="Times New Roman" w:cs="Times New Roman"/>
                <w:sz w:val="24"/>
                <w:lang w:val="es-ES"/>
              </w:rPr>
              <w:t>Número de palabras a transferir</w:t>
            </w:r>
          </w:p>
        </w:tc>
      </w:tr>
      <w:tr w:rsidR="00A016FD" w:rsidRPr="0062373A" w:rsidTr="00423B28">
        <w:tc>
          <w:tcPr>
            <w:tcW w:w="1413" w:type="dxa"/>
          </w:tcPr>
          <w:p w:rsidR="00A016FD" w:rsidRDefault="007270A0" w:rsidP="00124894">
            <w:pPr>
              <w:rPr>
                <w:rFonts w:ascii="Times New Roman" w:hAnsi="Times New Roman" w:cs="Times New Roman"/>
                <w:sz w:val="24"/>
                <w:lang w:val="es-ES"/>
              </w:rPr>
            </w:pPr>
            <w:r>
              <w:rPr>
                <w:rFonts w:ascii="Times New Roman" w:hAnsi="Times New Roman" w:cs="Times New Roman"/>
                <w:sz w:val="24"/>
                <w:lang w:val="es-ES"/>
              </w:rPr>
              <w:t>DB+</w:t>
            </w:r>
            <w:r w:rsidR="0020045B">
              <w:rPr>
                <w:rFonts w:ascii="Times New Roman" w:hAnsi="Times New Roman" w:cs="Times New Roman"/>
                <w:sz w:val="24"/>
                <w:lang w:val="es-ES"/>
              </w:rPr>
              <w:t>0x</w:t>
            </w:r>
            <w:r w:rsidR="00124894">
              <w:rPr>
                <w:rFonts w:ascii="Times New Roman" w:hAnsi="Times New Roman" w:cs="Times New Roman"/>
                <w:sz w:val="24"/>
                <w:lang w:val="es-ES"/>
              </w:rPr>
              <w:t>14</w:t>
            </w:r>
          </w:p>
        </w:tc>
        <w:tc>
          <w:tcPr>
            <w:tcW w:w="1701" w:type="dxa"/>
          </w:tcPr>
          <w:p w:rsidR="00A016FD" w:rsidRDefault="007270A0" w:rsidP="00D1781F">
            <w:pPr>
              <w:rPr>
                <w:rFonts w:ascii="Times New Roman" w:hAnsi="Times New Roman" w:cs="Times New Roman"/>
                <w:sz w:val="24"/>
                <w:lang w:val="es-ES"/>
              </w:rPr>
            </w:pPr>
            <w:r>
              <w:rPr>
                <w:rFonts w:ascii="Times New Roman" w:hAnsi="Times New Roman" w:cs="Times New Roman"/>
                <w:sz w:val="24"/>
                <w:lang w:val="es-ES"/>
              </w:rPr>
              <w:t>Datos</w:t>
            </w:r>
          </w:p>
        </w:tc>
        <w:tc>
          <w:tcPr>
            <w:tcW w:w="7336" w:type="dxa"/>
          </w:tcPr>
          <w:p w:rsidR="00A016FD" w:rsidRDefault="007270A0" w:rsidP="00D1781F">
            <w:pPr>
              <w:rPr>
                <w:rFonts w:ascii="Times New Roman" w:hAnsi="Times New Roman" w:cs="Times New Roman"/>
                <w:sz w:val="24"/>
                <w:lang w:val="es-ES"/>
              </w:rPr>
            </w:pPr>
            <w:r>
              <w:rPr>
                <w:rFonts w:ascii="Times New Roman" w:hAnsi="Times New Roman" w:cs="Times New Roman"/>
                <w:sz w:val="24"/>
                <w:lang w:val="es-ES"/>
              </w:rPr>
              <w:t xml:space="preserve">Contiene la palabra </w:t>
            </w:r>
            <w:r w:rsidR="00124894">
              <w:rPr>
                <w:rFonts w:ascii="Times New Roman" w:hAnsi="Times New Roman" w:cs="Times New Roman"/>
                <w:sz w:val="24"/>
                <w:lang w:val="es-ES"/>
              </w:rPr>
              <w:t>leída</w:t>
            </w:r>
            <w:r>
              <w:rPr>
                <w:rFonts w:ascii="Times New Roman" w:hAnsi="Times New Roman" w:cs="Times New Roman"/>
                <w:sz w:val="24"/>
                <w:lang w:val="es-ES"/>
              </w:rPr>
              <w:t xml:space="preserve"> o a escribir para transferencias PIO</w:t>
            </w:r>
          </w:p>
        </w:tc>
      </w:tr>
    </w:tbl>
    <w:p w:rsidR="00A016FD" w:rsidRDefault="00A016FD" w:rsidP="00D1781F">
      <w:pPr>
        <w:rPr>
          <w:rFonts w:ascii="Times New Roman" w:hAnsi="Times New Roman" w:cs="Times New Roman"/>
          <w:sz w:val="24"/>
          <w:lang w:val="es-ES"/>
        </w:rPr>
      </w:pPr>
    </w:p>
    <w:p w:rsidR="00F40868" w:rsidRPr="00FD2031" w:rsidRDefault="007270A0" w:rsidP="00F40868">
      <w:pPr>
        <w:pStyle w:val="Prrafodelista"/>
        <w:numPr>
          <w:ilvl w:val="0"/>
          <w:numId w:val="16"/>
        </w:numPr>
        <w:spacing w:before="240"/>
        <w:ind w:left="425" w:hanging="357"/>
        <w:rPr>
          <w:rFonts w:ascii="Times New Roman" w:hAnsi="Times New Roman" w:cs="Times New Roman"/>
          <w:sz w:val="22"/>
          <w:szCs w:val="22"/>
          <w:lang w:val="es-ES"/>
        </w:rPr>
      </w:pPr>
      <w:r w:rsidRPr="0036570D">
        <w:rPr>
          <w:lang w:val="es-ES"/>
        </w:rPr>
        <w:lastRenderedPageBreak/>
        <w:t xml:space="preserve"> </w:t>
      </w:r>
      <w:r w:rsidR="00F40868" w:rsidRPr="0036570D">
        <w:rPr>
          <w:lang w:val="es-ES"/>
        </w:rPr>
        <w:t>(</w:t>
      </w:r>
      <w:r w:rsidR="00F40868">
        <w:rPr>
          <w:lang w:val="es-ES"/>
        </w:rPr>
        <w:t>1 punto</w:t>
      </w:r>
      <w:r w:rsidR="00F40868" w:rsidRPr="0036570D">
        <w:rPr>
          <w:lang w:val="es-ES"/>
        </w:rPr>
        <w:t>)</w:t>
      </w:r>
      <w:r w:rsidR="00F40868">
        <w:rPr>
          <w:lang w:val="es-ES"/>
        </w:rPr>
        <w:t xml:space="preserve"> </w:t>
      </w:r>
      <w:r w:rsidR="00F40868" w:rsidRPr="00A703D9">
        <w:rPr>
          <w:rFonts w:ascii="Times New Roman" w:hAnsi="Times New Roman" w:cs="Times New Roman"/>
          <w:sz w:val="24"/>
          <w:lang w:val="es-ES"/>
        </w:rPr>
        <w:t xml:space="preserve">Escribe el código que permite programar una transferencia de lectura </w:t>
      </w:r>
      <w:r>
        <w:rPr>
          <w:rFonts w:ascii="Times New Roman" w:hAnsi="Times New Roman" w:cs="Times New Roman"/>
          <w:sz w:val="24"/>
          <w:lang w:val="es-ES"/>
        </w:rPr>
        <w:t xml:space="preserve">por ADM </w:t>
      </w:r>
      <w:r w:rsidR="00F40868" w:rsidRPr="00A703D9">
        <w:rPr>
          <w:rFonts w:ascii="Times New Roman" w:hAnsi="Times New Roman" w:cs="Times New Roman"/>
          <w:sz w:val="24"/>
          <w:lang w:val="es-ES"/>
        </w:rPr>
        <w:t>desde el dispositivo a la memoria.  La operación de l</w:t>
      </w:r>
      <w:r>
        <w:rPr>
          <w:rFonts w:ascii="Times New Roman" w:hAnsi="Times New Roman" w:cs="Times New Roman"/>
          <w:sz w:val="24"/>
          <w:lang w:val="es-ES"/>
        </w:rPr>
        <w:t>ectura empieza cuando los bits 1</w:t>
      </w:r>
      <w:r w:rsidR="00F40868" w:rsidRPr="00A703D9">
        <w:rPr>
          <w:rFonts w:ascii="Times New Roman" w:hAnsi="Times New Roman" w:cs="Times New Roman"/>
          <w:sz w:val="24"/>
          <w:lang w:val="es-ES"/>
        </w:rPr>
        <w:t xml:space="preserve"> </w:t>
      </w:r>
      <w:r>
        <w:rPr>
          <w:rFonts w:ascii="Times New Roman" w:hAnsi="Times New Roman" w:cs="Times New Roman"/>
          <w:sz w:val="24"/>
          <w:lang w:val="es-ES"/>
        </w:rPr>
        <w:t>y</w:t>
      </w:r>
      <w:r w:rsidR="00F40868" w:rsidRPr="00A703D9">
        <w:rPr>
          <w:rFonts w:ascii="Times New Roman" w:hAnsi="Times New Roman" w:cs="Times New Roman"/>
          <w:sz w:val="24"/>
          <w:lang w:val="es-ES"/>
        </w:rPr>
        <w:t xml:space="preserve"> 3 del registro </w:t>
      </w:r>
      <w:r>
        <w:rPr>
          <w:rFonts w:ascii="Times New Roman" w:hAnsi="Times New Roman" w:cs="Times New Roman"/>
          <w:i/>
          <w:sz w:val="24"/>
          <w:lang w:val="es-ES"/>
        </w:rPr>
        <w:t xml:space="preserve">Ordenes </w:t>
      </w:r>
      <w:r w:rsidR="00F40868" w:rsidRPr="00A703D9">
        <w:rPr>
          <w:rFonts w:ascii="Times New Roman" w:hAnsi="Times New Roman" w:cs="Times New Roman"/>
          <w:sz w:val="24"/>
          <w:lang w:val="es-ES"/>
        </w:rPr>
        <w:t>se escriben a uno,  y los demás a cero.  Se desea leer el bloque cuyo identificador es 0x</w:t>
      </w:r>
      <w:r>
        <w:rPr>
          <w:rFonts w:ascii="Times New Roman" w:hAnsi="Times New Roman" w:cs="Times New Roman"/>
          <w:sz w:val="24"/>
          <w:lang w:val="es-ES"/>
        </w:rPr>
        <w:t>00B4C000</w:t>
      </w:r>
      <w:r w:rsidR="00F40868" w:rsidRPr="00A703D9">
        <w:rPr>
          <w:rFonts w:ascii="Times New Roman" w:hAnsi="Times New Roman" w:cs="Times New Roman"/>
          <w:sz w:val="24"/>
          <w:lang w:val="es-ES"/>
        </w:rPr>
        <w:t xml:space="preserve">.  El tamaño del bloque es de </w:t>
      </w:r>
      <w:r>
        <w:rPr>
          <w:rFonts w:ascii="Times New Roman" w:hAnsi="Times New Roman" w:cs="Times New Roman"/>
          <w:sz w:val="24"/>
          <w:lang w:val="es-ES"/>
        </w:rPr>
        <w:t>2048</w:t>
      </w:r>
      <w:r w:rsidR="00F40868" w:rsidRPr="00A703D9">
        <w:rPr>
          <w:rFonts w:ascii="Times New Roman" w:hAnsi="Times New Roman" w:cs="Times New Roman"/>
          <w:sz w:val="24"/>
          <w:lang w:val="es-ES"/>
        </w:rPr>
        <w:t xml:space="preserve"> bytes pero el bus de datos es de 32 bits, por tanto la transferencia se realiza al máximo ancho de banda.  El registro contador se decrementa de uno en uno con cada transferencia.  La dirección de almacenamiento del bloque en la memoria está etiquetada con Mem_Block.</w:t>
      </w:r>
    </w:p>
    <w:p w:rsidR="00FD2031" w:rsidRDefault="00FD2031" w:rsidP="00FD2031">
      <w:pPr>
        <w:pStyle w:val="Prrafodelista"/>
        <w:spacing w:before="240"/>
        <w:ind w:left="425"/>
        <w:rPr>
          <w:rFonts w:ascii="Times New Roman" w:hAnsi="Times New Roman" w:cs="Times New Roman"/>
          <w:sz w:val="24"/>
          <w:lang w:val="es-ES"/>
        </w:rPr>
      </w:pPr>
    </w:p>
    <w:p w:rsidR="00FD2031" w:rsidRDefault="00FD2031" w:rsidP="00FD2031">
      <w:pPr>
        <w:pStyle w:val="Prrafodelista"/>
        <w:spacing w:before="240"/>
        <w:ind w:left="425"/>
        <w:rPr>
          <w:rFonts w:ascii="Times New Roman" w:hAnsi="Times New Roman" w:cs="Times New Roman"/>
          <w:sz w:val="24"/>
          <w:lang w:val="es-ES"/>
        </w:rPr>
      </w:pPr>
    </w:p>
    <w:p w:rsidR="00FD2031" w:rsidRDefault="00FD2031" w:rsidP="00FD2031">
      <w:pPr>
        <w:pStyle w:val="Prrafodelista"/>
        <w:spacing w:before="240"/>
        <w:ind w:left="425"/>
        <w:rPr>
          <w:rFonts w:ascii="Times New Roman" w:hAnsi="Times New Roman" w:cs="Times New Roman"/>
          <w:sz w:val="24"/>
          <w:lang w:val="es-ES"/>
        </w:rPr>
      </w:pPr>
    </w:p>
    <w:p w:rsidR="007270A0" w:rsidRPr="00124894" w:rsidRDefault="007270A0" w:rsidP="00124894">
      <w:pPr>
        <w:pStyle w:val="Prrafodelista"/>
        <w:pBdr>
          <w:top w:val="single" w:sz="4" w:space="1" w:color="auto"/>
          <w:left w:val="single" w:sz="4" w:space="4" w:color="auto"/>
          <w:bottom w:val="single" w:sz="4" w:space="1" w:color="auto"/>
          <w:right w:val="single" w:sz="4" w:space="4" w:color="auto"/>
        </w:pBdr>
        <w:spacing w:before="240"/>
        <w:ind w:left="1701"/>
        <w:jc w:val="left"/>
        <w:rPr>
          <w:rFonts w:ascii="Courier New" w:hAnsi="Courier New" w:cs="Courier New"/>
          <w:color w:val="FF0000"/>
          <w:szCs w:val="20"/>
          <w:lang w:val="es-ES"/>
        </w:rPr>
      </w:pPr>
    </w:p>
    <w:p w:rsidR="0001637F" w:rsidRPr="00124894" w:rsidRDefault="001B354B" w:rsidP="00124894">
      <w:pPr>
        <w:pStyle w:val="Prrafodelista"/>
        <w:pBdr>
          <w:top w:val="single" w:sz="4" w:space="1" w:color="auto"/>
          <w:left w:val="single" w:sz="4" w:space="4" w:color="auto"/>
          <w:bottom w:val="single" w:sz="4" w:space="1" w:color="auto"/>
          <w:right w:val="single" w:sz="4" w:space="4" w:color="auto"/>
        </w:pBdr>
        <w:spacing w:before="240"/>
        <w:ind w:left="1701"/>
        <w:jc w:val="left"/>
        <w:rPr>
          <w:rFonts w:ascii="Courier New" w:hAnsi="Courier New" w:cs="Courier New"/>
          <w:color w:val="FF0000"/>
          <w:szCs w:val="20"/>
          <w:lang w:val="es-ES"/>
        </w:rPr>
      </w:pP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sidR="007270A0" w:rsidRPr="00124894">
        <w:rPr>
          <w:rFonts w:ascii="Courier New" w:hAnsi="Courier New" w:cs="Courier New"/>
          <w:color w:val="FF0000"/>
          <w:szCs w:val="20"/>
          <w:lang w:val="es-ES"/>
        </w:rPr>
        <w:br/>
      </w:r>
    </w:p>
    <w:p w:rsidR="00F40868" w:rsidRDefault="00F40868" w:rsidP="00124894">
      <w:pPr>
        <w:ind w:left="1701"/>
        <w:rPr>
          <w:rFonts w:ascii="Times New Roman" w:hAnsi="Times New Roman" w:cs="Times New Roman"/>
          <w:sz w:val="24"/>
          <w:lang w:val="es-ES"/>
        </w:rPr>
      </w:pPr>
    </w:p>
    <w:p w:rsidR="00124894" w:rsidRPr="00EB77A7" w:rsidRDefault="007270A0" w:rsidP="00EB77A7">
      <w:pPr>
        <w:pStyle w:val="Prrafodelista"/>
        <w:numPr>
          <w:ilvl w:val="0"/>
          <w:numId w:val="16"/>
        </w:numPr>
        <w:spacing w:before="240"/>
        <w:rPr>
          <w:rFonts w:ascii="Times New Roman" w:hAnsi="Times New Roman" w:cs="Times New Roman"/>
          <w:sz w:val="22"/>
          <w:szCs w:val="22"/>
          <w:lang w:val="es-ES"/>
        </w:rPr>
      </w:pPr>
      <w:r w:rsidRPr="007270A0">
        <w:rPr>
          <w:lang w:val="es-ES"/>
        </w:rPr>
        <w:t>(</w:t>
      </w:r>
      <w:r w:rsidR="00F43E13">
        <w:rPr>
          <w:lang w:val="es-ES"/>
        </w:rPr>
        <w:t>1.5</w:t>
      </w:r>
      <w:r w:rsidRPr="007270A0">
        <w:rPr>
          <w:lang w:val="es-ES"/>
        </w:rPr>
        <w:t xml:space="preserve"> punto</w:t>
      </w:r>
      <w:r w:rsidR="00F43E13">
        <w:rPr>
          <w:lang w:val="es-ES"/>
        </w:rPr>
        <w:t>s</w:t>
      </w:r>
      <w:r w:rsidRPr="007270A0">
        <w:rPr>
          <w:lang w:val="es-ES"/>
        </w:rPr>
        <w:t xml:space="preserve">) </w:t>
      </w:r>
      <w:r w:rsidR="00EB77A7" w:rsidRPr="008B0C3F">
        <w:rPr>
          <w:rFonts w:asciiTheme="majorHAnsi" w:hAnsiTheme="majorHAnsi" w:cs="Arial"/>
          <w:b/>
          <w:spacing w:val="-2"/>
          <w:kern w:val="22"/>
          <w:sz w:val="36"/>
          <w:lang w:val="es-ES_tradnl"/>
        </w:rPr>
        <w:t>Sólo P</w:t>
      </w:r>
      <w:r w:rsidR="00860F9E">
        <w:rPr>
          <w:rFonts w:asciiTheme="majorHAnsi" w:hAnsiTheme="majorHAnsi" w:cs="Arial"/>
          <w:b/>
          <w:spacing w:val="-2"/>
          <w:kern w:val="22"/>
          <w:sz w:val="36"/>
          <w:lang w:val="es-ES_tradnl"/>
        </w:rPr>
        <w:t>3</w:t>
      </w:r>
      <w:r w:rsidR="00EB77A7">
        <w:rPr>
          <w:rFonts w:asciiTheme="majorHAnsi" w:hAnsiTheme="majorHAnsi" w:cs="Arial"/>
          <w:spacing w:val="-2"/>
          <w:kern w:val="22"/>
          <w:lang w:val="es-ES_tradnl"/>
        </w:rPr>
        <w:t xml:space="preserve"> </w:t>
      </w:r>
      <w:r w:rsidRPr="007270A0">
        <w:rPr>
          <w:rFonts w:ascii="Times New Roman" w:hAnsi="Times New Roman" w:cs="Times New Roman"/>
          <w:sz w:val="24"/>
          <w:lang w:val="es-ES"/>
        </w:rPr>
        <w:t>Escribe</w:t>
      </w:r>
      <w:r>
        <w:rPr>
          <w:rFonts w:ascii="Times New Roman" w:hAnsi="Times New Roman" w:cs="Times New Roman"/>
          <w:sz w:val="24"/>
          <w:lang w:val="es-ES"/>
        </w:rPr>
        <w:t xml:space="preserve"> el código que permite realizar una transferencia por PIO </w:t>
      </w:r>
      <w:r w:rsidR="0020045B">
        <w:rPr>
          <w:rFonts w:ascii="Times New Roman" w:hAnsi="Times New Roman" w:cs="Times New Roman"/>
          <w:sz w:val="24"/>
          <w:lang w:val="es-ES"/>
        </w:rPr>
        <w:t xml:space="preserve">y consulta de estado </w:t>
      </w:r>
      <w:r w:rsidRPr="00A703D9">
        <w:rPr>
          <w:rFonts w:ascii="Times New Roman" w:hAnsi="Times New Roman" w:cs="Times New Roman"/>
          <w:sz w:val="24"/>
          <w:lang w:val="es-ES"/>
        </w:rPr>
        <w:t>desde el dispositivo a la memoria.  La operación de l</w:t>
      </w:r>
      <w:r>
        <w:rPr>
          <w:rFonts w:ascii="Times New Roman" w:hAnsi="Times New Roman" w:cs="Times New Roman"/>
          <w:sz w:val="24"/>
          <w:lang w:val="es-ES"/>
        </w:rPr>
        <w:t>ectura empieza cuando el bit</w:t>
      </w:r>
      <w:r w:rsidRPr="00A703D9">
        <w:rPr>
          <w:rFonts w:ascii="Times New Roman" w:hAnsi="Times New Roman" w:cs="Times New Roman"/>
          <w:sz w:val="24"/>
          <w:lang w:val="es-ES"/>
        </w:rPr>
        <w:t xml:space="preserve"> 3 del registro </w:t>
      </w:r>
      <w:r>
        <w:rPr>
          <w:rFonts w:ascii="Times New Roman" w:hAnsi="Times New Roman" w:cs="Times New Roman"/>
          <w:i/>
          <w:sz w:val="24"/>
          <w:lang w:val="es-ES"/>
        </w:rPr>
        <w:t xml:space="preserve">Ordenes </w:t>
      </w:r>
      <w:r>
        <w:rPr>
          <w:rFonts w:ascii="Times New Roman" w:hAnsi="Times New Roman" w:cs="Times New Roman"/>
          <w:sz w:val="24"/>
          <w:lang w:val="es-ES"/>
        </w:rPr>
        <w:t>se escribe</w:t>
      </w:r>
      <w:r w:rsidRPr="00A703D9">
        <w:rPr>
          <w:rFonts w:ascii="Times New Roman" w:hAnsi="Times New Roman" w:cs="Times New Roman"/>
          <w:sz w:val="24"/>
          <w:lang w:val="es-ES"/>
        </w:rPr>
        <w:t xml:space="preserve"> a uno,  y los demás a cero. </w:t>
      </w:r>
      <w:r>
        <w:rPr>
          <w:rFonts w:ascii="Times New Roman" w:hAnsi="Times New Roman" w:cs="Times New Roman"/>
          <w:sz w:val="24"/>
          <w:lang w:val="es-ES"/>
        </w:rPr>
        <w:t xml:space="preserve">A partir de ese momento cada vez que llegue un nuevo dato se activará el bit R que se cancelará de forma automática al acceder al registro de </w:t>
      </w:r>
      <w:r w:rsidRPr="007270A0">
        <w:rPr>
          <w:rFonts w:ascii="Times New Roman" w:hAnsi="Times New Roman" w:cs="Times New Roman"/>
          <w:i/>
          <w:sz w:val="24"/>
          <w:lang w:val="es-ES"/>
        </w:rPr>
        <w:t>Datos</w:t>
      </w:r>
      <w:r w:rsidRPr="00A703D9">
        <w:rPr>
          <w:rFonts w:ascii="Times New Roman" w:hAnsi="Times New Roman" w:cs="Times New Roman"/>
          <w:sz w:val="24"/>
          <w:lang w:val="es-ES"/>
        </w:rPr>
        <w:t xml:space="preserve"> Se desea leer el bloque cuyo identificador es 0x</w:t>
      </w:r>
      <w:r>
        <w:rPr>
          <w:rFonts w:ascii="Times New Roman" w:hAnsi="Times New Roman" w:cs="Times New Roman"/>
          <w:sz w:val="24"/>
          <w:lang w:val="es-ES"/>
        </w:rPr>
        <w:t>00B4C000</w:t>
      </w:r>
      <w:r w:rsidRPr="00A703D9">
        <w:rPr>
          <w:rFonts w:ascii="Times New Roman" w:hAnsi="Times New Roman" w:cs="Times New Roman"/>
          <w:sz w:val="24"/>
          <w:lang w:val="es-ES"/>
        </w:rPr>
        <w:t xml:space="preserve">. El tamaño del bloque es de </w:t>
      </w:r>
      <w:r>
        <w:rPr>
          <w:rFonts w:ascii="Times New Roman" w:hAnsi="Times New Roman" w:cs="Times New Roman"/>
          <w:sz w:val="24"/>
          <w:lang w:val="es-ES"/>
        </w:rPr>
        <w:t>2048</w:t>
      </w:r>
      <w:r w:rsidRPr="00A703D9">
        <w:rPr>
          <w:rFonts w:ascii="Times New Roman" w:hAnsi="Times New Roman" w:cs="Times New Roman"/>
          <w:sz w:val="24"/>
          <w:lang w:val="es-ES"/>
        </w:rPr>
        <w:t xml:space="preserve"> bytes </w:t>
      </w:r>
      <w:r w:rsidR="0020045B" w:rsidRPr="0020045B">
        <w:rPr>
          <w:rFonts w:ascii="Times New Roman" w:hAnsi="Times New Roman" w:cs="Times New Roman"/>
          <w:sz w:val="24"/>
          <w:lang w:val="es-ES"/>
        </w:rPr>
        <w:t>pero el bus de datos es de 32 bits y, por tanto, permite la transferencia de 4 bytes simultáneamente</w:t>
      </w:r>
      <w:r>
        <w:rPr>
          <w:rFonts w:ascii="Times New Roman" w:hAnsi="Times New Roman" w:cs="Times New Roman"/>
          <w:sz w:val="24"/>
          <w:lang w:val="es-ES"/>
        </w:rPr>
        <w:t>.</w:t>
      </w:r>
      <w:r w:rsidRPr="00A703D9">
        <w:rPr>
          <w:rFonts w:ascii="Times New Roman" w:hAnsi="Times New Roman" w:cs="Times New Roman"/>
          <w:sz w:val="24"/>
          <w:lang w:val="es-ES"/>
        </w:rPr>
        <w:t xml:space="preserve"> La dirección de almacenamiento del bloque en la memoria está etiquetada con Mem_Block.</w:t>
      </w:r>
    </w:p>
    <w:p w:rsidR="00124894" w:rsidRPr="00124894" w:rsidRDefault="00124894" w:rsidP="00124894">
      <w:pPr>
        <w:pBdr>
          <w:top w:val="single" w:sz="4" w:space="1" w:color="auto"/>
          <w:left w:val="single" w:sz="4" w:space="4" w:color="auto"/>
          <w:bottom w:val="single" w:sz="4" w:space="1" w:color="auto"/>
          <w:right w:val="single" w:sz="4" w:space="4" w:color="auto"/>
        </w:pBdr>
        <w:spacing w:before="240"/>
        <w:ind w:left="1701"/>
        <w:jc w:val="left"/>
        <w:rPr>
          <w:rFonts w:ascii="Courier New" w:hAnsi="Courier New" w:cs="Courier New"/>
          <w:color w:val="FF0000"/>
          <w:szCs w:val="20"/>
          <w:lang w:val="es-ES"/>
        </w:rPr>
      </w:pPr>
    </w:p>
    <w:p w:rsidR="00124894" w:rsidRPr="00124894" w:rsidRDefault="001B354B" w:rsidP="00124894">
      <w:pPr>
        <w:pBdr>
          <w:top w:val="single" w:sz="4" w:space="1" w:color="auto"/>
          <w:left w:val="single" w:sz="4" w:space="4" w:color="auto"/>
          <w:bottom w:val="single" w:sz="4" w:space="1" w:color="auto"/>
          <w:right w:val="single" w:sz="4" w:space="4" w:color="auto"/>
        </w:pBdr>
        <w:spacing w:before="240"/>
        <w:ind w:left="1701"/>
        <w:jc w:val="left"/>
        <w:rPr>
          <w:rFonts w:ascii="Courier New" w:hAnsi="Courier New" w:cs="Courier New"/>
          <w:color w:val="FF0000"/>
          <w:szCs w:val="20"/>
          <w:lang w:val="es-ES"/>
        </w:rPr>
      </w:pP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Pr>
          <w:rFonts w:ascii="Courier New" w:hAnsi="Courier New" w:cs="Courier New"/>
          <w:color w:val="FF0000"/>
          <w:szCs w:val="20"/>
          <w:lang w:val="es-ES"/>
        </w:rPr>
        <w:br/>
      </w:r>
      <w:r w:rsidR="00F43E13">
        <w:rPr>
          <w:rFonts w:ascii="Courier New" w:hAnsi="Courier New" w:cs="Courier New"/>
          <w:color w:val="FF0000"/>
          <w:szCs w:val="20"/>
          <w:lang w:val="es-ES"/>
        </w:rPr>
        <w:br/>
      </w:r>
      <w:r w:rsidR="00124894">
        <w:rPr>
          <w:rFonts w:ascii="Courier New" w:hAnsi="Courier New" w:cs="Courier New"/>
          <w:color w:val="FF0000"/>
          <w:szCs w:val="20"/>
          <w:lang w:val="es-ES"/>
        </w:rPr>
        <w:br/>
      </w:r>
      <w:r w:rsidR="00124894" w:rsidRPr="00124894">
        <w:rPr>
          <w:rFonts w:ascii="Courier New" w:hAnsi="Courier New" w:cs="Courier New"/>
          <w:color w:val="FF0000"/>
          <w:szCs w:val="20"/>
          <w:lang w:val="es-ES"/>
        </w:rPr>
        <w:lastRenderedPageBreak/>
        <w:br/>
      </w:r>
    </w:p>
    <w:p w:rsidR="00E50CE0" w:rsidRDefault="00E50CE0" w:rsidP="00A703D9">
      <w:pPr>
        <w:pStyle w:val="Prrafodelista"/>
        <w:rPr>
          <w:sz w:val="22"/>
          <w:szCs w:val="22"/>
          <w:lang w:val="es-ES"/>
        </w:rPr>
      </w:pPr>
    </w:p>
    <w:p w:rsidR="00E50CE0" w:rsidRPr="00162F09" w:rsidRDefault="00E50CE0" w:rsidP="00162F09">
      <w:pPr>
        <w:rPr>
          <w:sz w:val="22"/>
          <w:szCs w:val="22"/>
          <w:lang w:val="es-ES"/>
        </w:rPr>
      </w:pPr>
    </w:p>
    <w:p w:rsidR="0085357F" w:rsidRDefault="0085357F">
      <w:pPr>
        <w:jc w:val="left"/>
        <w:rPr>
          <w:rFonts w:asciiTheme="majorHAnsi" w:hAnsiTheme="majorHAnsi"/>
          <w:b/>
          <w:sz w:val="28"/>
          <w:lang w:val="es-ES"/>
        </w:rPr>
      </w:pPr>
      <w:r>
        <w:rPr>
          <w:rFonts w:asciiTheme="majorHAnsi" w:hAnsiTheme="majorHAnsi"/>
          <w:b/>
          <w:sz w:val="28"/>
          <w:lang w:val="es-ES"/>
        </w:rPr>
        <w:br w:type="page"/>
      </w:r>
    </w:p>
    <w:p w:rsidR="00FD2031" w:rsidRPr="000C1A8B" w:rsidRDefault="00336921" w:rsidP="00FD2031">
      <w:pPr>
        <w:jc w:val="left"/>
        <w:rPr>
          <w:rFonts w:asciiTheme="majorHAnsi" w:hAnsiTheme="majorHAnsi"/>
          <w:b/>
          <w:sz w:val="28"/>
          <w:lang w:val="es-ES"/>
        </w:rPr>
      </w:pPr>
      <w:r>
        <w:rPr>
          <w:rFonts w:asciiTheme="majorHAnsi" w:hAnsiTheme="majorHAnsi"/>
          <w:b/>
          <w:sz w:val="28"/>
          <w:lang w:val="es-ES"/>
        </w:rPr>
        <w:lastRenderedPageBreak/>
        <w:t xml:space="preserve">Ejercicio </w:t>
      </w:r>
      <w:r w:rsidR="00162F09">
        <w:rPr>
          <w:rFonts w:asciiTheme="majorHAnsi" w:hAnsiTheme="majorHAnsi"/>
          <w:b/>
          <w:sz w:val="28"/>
          <w:lang w:val="es-ES"/>
        </w:rPr>
        <w:t>3</w:t>
      </w:r>
      <w:r>
        <w:rPr>
          <w:rFonts w:asciiTheme="majorHAnsi" w:hAnsiTheme="majorHAnsi"/>
          <w:b/>
          <w:sz w:val="28"/>
          <w:lang w:val="es-ES"/>
        </w:rPr>
        <w:t xml:space="preserve"> (1.5</w:t>
      </w:r>
      <w:r w:rsidR="00FD2031" w:rsidRPr="000C1A8B">
        <w:rPr>
          <w:rFonts w:asciiTheme="majorHAnsi" w:hAnsiTheme="majorHAnsi"/>
          <w:b/>
          <w:sz w:val="28"/>
          <w:lang w:val="es-ES"/>
        </w:rPr>
        <w:t xml:space="preserve"> P</w:t>
      </w:r>
      <w:r w:rsidR="00FD2031">
        <w:rPr>
          <w:rFonts w:asciiTheme="majorHAnsi" w:hAnsiTheme="majorHAnsi"/>
          <w:b/>
          <w:sz w:val="28"/>
          <w:lang w:val="es-ES"/>
        </w:rPr>
        <w:t>untos</w:t>
      </w:r>
      <w:r w:rsidR="00FD2031" w:rsidRPr="000C1A8B">
        <w:rPr>
          <w:rFonts w:asciiTheme="majorHAnsi" w:hAnsiTheme="majorHAnsi"/>
          <w:b/>
          <w:sz w:val="28"/>
          <w:lang w:val="es-ES"/>
        </w:rPr>
        <w:t>)</w:t>
      </w:r>
      <w:r w:rsidR="00FD2031">
        <w:rPr>
          <w:rFonts w:asciiTheme="majorHAnsi" w:hAnsiTheme="majorHAnsi"/>
          <w:b/>
          <w:sz w:val="28"/>
          <w:lang w:val="es-ES"/>
        </w:rPr>
        <w:t xml:space="preserve"> </w:t>
      </w:r>
    </w:p>
    <w:p w:rsidR="00FD2031" w:rsidRPr="0059009B" w:rsidRDefault="00FD2031" w:rsidP="00162F09">
      <w:pPr>
        <w:pStyle w:val="Epgrafe"/>
        <w:rPr>
          <w:rFonts w:ascii="Times New Roman" w:hAnsi="Times New Roman" w:cs="Times New Roman"/>
          <w:b w:val="0"/>
          <w:bCs w:val="0"/>
          <w:color w:val="auto"/>
          <w:sz w:val="24"/>
          <w:szCs w:val="24"/>
          <w:lang w:val="es-ES"/>
        </w:rPr>
      </w:pPr>
      <w:r w:rsidRPr="0059009B">
        <w:rPr>
          <w:rFonts w:ascii="Times New Roman" w:hAnsi="Times New Roman" w:cs="Times New Roman"/>
          <w:b w:val="0"/>
          <w:bCs w:val="0"/>
          <w:color w:val="auto"/>
          <w:sz w:val="24"/>
          <w:szCs w:val="24"/>
          <w:lang w:val="es-ES"/>
        </w:rPr>
        <w:t xml:space="preserve">La </w:t>
      </w:r>
      <w:r w:rsidR="0059009B" w:rsidRPr="0059009B">
        <w:rPr>
          <w:rFonts w:ascii="Times New Roman" w:hAnsi="Times New Roman" w:cs="Times New Roman"/>
          <w:b w:val="0"/>
          <w:bCs w:val="0"/>
          <w:color w:val="auto"/>
          <w:sz w:val="24"/>
          <w:szCs w:val="24"/>
          <w:lang w:val="es-ES"/>
        </w:rPr>
        <w:t>Figura 3</w:t>
      </w:r>
      <w:r w:rsidRPr="0059009B">
        <w:rPr>
          <w:rFonts w:ascii="Times New Roman" w:hAnsi="Times New Roman" w:cs="Times New Roman"/>
          <w:b w:val="0"/>
          <w:bCs w:val="0"/>
          <w:color w:val="auto"/>
          <w:sz w:val="24"/>
          <w:szCs w:val="24"/>
          <w:lang w:val="es-ES"/>
        </w:rPr>
        <w:t xml:space="preserve"> muestra la estructura de los buses de un determinado computador.  Todos los anchos de banda indicados son efectivos, exceptuando los buses SATA, los cuales codifican un byte en 10 bits.  El disco duro almacena un archivo que contiene una película de </w:t>
      </w:r>
      <w:r w:rsidR="00FB7EE6" w:rsidRPr="0059009B">
        <w:rPr>
          <w:rFonts w:ascii="Times New Roman" w:hAnsi="Times New Roman" w:cs="Times New Roman"/>
          <w:b w:val="0"/>
          <w:bCs w:val="0"/>
          <w:color w:val="auto"/>
          <w:sz w:val="24"/>
          <w:szCs w:val="24"/>
          <w:lang w:val="es-ES"/>
        </w:rPr>
        <w:t>3</w:t>
      </w:r>
      <w:r w:rsidRPr="0059009B">
        <w:rPr>
          <w:rFonts w:ascii="Times New Roman" w:hAnsi="Times New Roman" w:cs="Times New Roman"/>
          <w:b w:val="0"/>
          <w:bCs w:val="0"/>
          <w:color w:val="auto"/>
          <w:sz w:val="24"/>
          <w:szCs w:val="24"/>
          <w:lang w:val="es-ES"/>
        </w:rPr>
        <w:t xml:space="preserve"> minutos comprimida en sistema </w:t>
      </w:r>
      <w:r w:rsidR="00FB7EE6" w:rsidRPr="0059009B">
        <w:rPr>
          <w:rFonts w:ascii="Times New Roman" w:hAnsi="Times New Roman" w:cs="Times New Roman"/>
          <w:b w:val="0"/>
          <w:bCs w:val="0"/>
          <w:color w:val="auto"/>
          <w:sz w:val="24"/>
          <w:szCs w:val="24"/>
          <w:lang w:val="es-ES"/>
        </w:rPr>
        <w:t>MPEG-2</w:t>
      </w:r>
      <w:r w:rsidRPr="0059009B">
        <w:rPr>
          <w:rFonts w:ascii="Times New Roman" w:hAnsi="Times New Roman" w:cs="Times New Roman"/>
          <w:b w:val="0"/>
          <w:bCs w:val="0"/>
          <w:color w:val="auto"/>
          <w:sz w:val="24"/>
          <w:szCs w:val="24"/>
          <w:lang w:val="es-ES"/>
        </w:rPr>
        <w:t xml:space="preserve">, a </w:t>
      </w:r>
      <w:r w:rsidR="00FB7EE6" w:rsidRPr="0059009B">
        <w:rPr>
          <w:rFonts w:ascii="Times New Roman" w:hAnsi="Times New Roman" w:cs="Times New Roman"/>
          <w:b w:val="0"/>
          <w:bCs w:val="0"/>
          <w:color w:val="auto"/>
          <w:sz w:val="24"/>
          <w:szCs w:val="24"/>
          <w:lang w:val="es-ES"/>
        </w:rPr>
        <w:t>1</w:t>
      </w:r>
      <w:r w:rsidRPr="0059009B">
        <w:rPr>
          <w:rFonts w:ascii="Times New Roman" w:hAnsi="Times New Roman" w:cs="Times New Roman"/>
          <w:b w:val="0"/>
          <w:bCs w:val="0"/>
          <w:color w:val="auto"/>
          <w:sz w:val="24"/>
          <w:szCs w:val="24"/>
          <w:lang w:val="es-ES"/>
        </w:rPr>
        <w:t>0 Mbps.  La película descomprimid</w:t>
      </w:r>
      <w:r w:rsidR="00FB7EE6" w:rsidRPr="0059009B">
        <w:rPr>
          <w:rFonts w:ascii="Times New Roman" w:hAnsi="Times New Roman" w:cs="Times New Roman"/>
          <w:b w:val="0"/>
          <w:bCs w:val="0"/>
          <w:color w:val="auto"/>
          <w:sz w:val="24"/>
          <w:szCs w:val="24"/>
          <w:lang w:val="es-ES"/>
        </w:rPr>
        <w:t>a está formada por escenas de 1</w:t>
      </w:r>
      <w:r w:rsidRPr="0059009B">
        <w:rPr>
          <w:rFonts w:ascii="Times New Roman" w:hAnsi="Times New Roman" w:cs="Times New Roman"/>
          <w:b w:val="0"/>
          <w:bCs w:val="0"/>
          <w:color w:val="auto"/>
          <w:sz w:val="24"/>
          <w:szCs w:val="24"/>
          <w:lang w:val="es-ES"/>
        </w:rPr>
        <w:t>2</w:t>
      </w:r>
      <w:r w:rsidR="00FB7EE6" w:rsidRPr="0059009B">
        <w:rPr>
          <w:rFonts w:ascii="Times New Roman" w:hAnsi="Times New Roman" w:cs="Times New Roman"/>
          <w:b w:val="0"/>
          <w:bCs w:val="0"/>
          <w:color w:val="auto"/>
          <w:sz w:val="24"/>
          <w:szCs w:val="24"/>
          <w:lang w:val="es-ES"/>
        </w:rPr>
        <w:t>8</w:t>
      </w:r>
      <w:r w:rsidRPr="0059009B">
        <w:rPr>
          <w:rFonts w:ascii="Times New Roman" w:hAnsi="Times New Roman" w:cs="Times New Roman"/>
          <w:b w:val="0"/>
          <w:bCs w:val="0"/>
          <w:color w:val="auto"/>
          <w:sz w:val="24"/>
          <w:szCs w:val="24"/>
          <w:lang w:val="es-ES"/>
        </w:rPr>
        <w:t>0×</w:t>
      </w:r>
      <w:r w:rsidR="00FB7EE6" w:rsidRPr="0059009B">
        <w:rPr>
          <w:rFonts w:ascii="Times New Roman" w:hAnsi="Times New Roman" w:cs="Times New Roman"/>
          <w:b w:val="0"/>
          <w:bCs w:val="0"/>
          <w:color w:val="auto"/>
          <w:sz w:val="24"/>
          <w:szCs w:val="24"/>
          <w:lang w:val="es-ES"/>
        </w:rPr>
        <w:t>720</w:t>
      </w:r>
      <w:r w:rsidRPr="0059009B">
        <w:rPr>
          <w:rFonts w:ascii="Times New Roman" w:hAnsi="Times New Roman" w:cs="Times New Roman"/>
          <w:b w:val="0"/>
          <w:bCs w:val="0"/>
          <w:color w:val="auto"/>
          <w:sz w:val="24"/>
          <w:szCs w:val="24"/>
          <w:lang w:val="es-ES"/>
        </w:rPr>
        <w:t xml:space="preserve">×24 bits a </w:t>
      </w:r>
      <w:r w:rsidR="00FB7EE6" w:rsidRPr="0059009B">
        <w:rPr>
          <w:rFonts w:ascii="Times New Roman" w:hAnsi="Times New Roman" w:cs="Times New Roman"/>
          <w:b w:val="0"/>
          <w:bCs w:val="0"/>
          <w:color w:val="auto"/>
          <w:sz w:val="24"/>
          <w:szCs w:val="24"/>
          <w:lang w:val="es-ES"/>
        </w:rPr>
        <w:t>6</w:t>
      </w:r>
      <w:r w:rsidRPr="0059009B">
        <w:rPr>
          <w:rFonts w:ascii="Times New Roman" w:hAnsi="Times New Roman" w:cs="Times New Roman"/>
          <w:b w:val="0"/>
          <w:bCs w:val="0"/>
          <w:color w:val="auto"/>
          <w:sz w:val="24"/>
          <w:szCs w:val="24"/>
          <w:lang w:val="es-ES"/>
        </w:rPr>
        <w:t xml:space="preserve">0 escenas/segundo; y audio </w:t>
      </w:r>
      <w:r w:rsidR="005B1DB7" w:rsidRPr="0059009B">
        <w:rPr>
          <w:rFonts w:ascii="Times New Roman" w:hAnsi="Times New Roman" w:cs="Times New Roman"/>
          <w:b w:val="0"/>
          <w:bCs w:val="0"/>
          <w:color w:val="auto"/>
          <w:sz w:val="24"/>
          <w:szCs w:val="24"/>
          <w:lang w:val="es-ES"/>
        </w:rPr>
        <w:t>5.1</w:t>
      </w:r>
      <w:r w:rsidRPr="0059009B">
        <w:rPr>
          <w:rFonts w:ascii="Times New Roman" w:hAnsi="Times New Roman" w:cs="Times New Roman"/>
          <w:b w:val="0"/>
          <w:bCs w:val="0"/>
          <w:color w:val="auto"/>
          <w:sz w:val="24"/>
          <w:szCs w:val="24"/>
          <w:lang w:val="es-ES"/>
        </w:rPr>
        <w:t xml:space="preserve"> a </w:t>
      </w:r>
      <w:r w:rsidR="00FB7EE6" w:rsidRPr="0059009B">
        <w:rPr>
          <w:rFonts w:ascii="Times New Roman" w:hAnsi="Times New Roman" w:cs="Times New Roman"/>
          <w:b w:val="0"/>
          <w:bCs w:val="0"/>
          <w:color w:val="auto"/>
          <w:sz w:val="24"/>
          <w:szCs w:val="24"/>
          <w:lang w:val="es-ES"/>
        </w:rPr>
        <w:t>16</w:t>
      </w:r>
      <w:r w:rsidRPr="0059009B">
        <w:rPr>
          <w:rFonts w:ascii="Times New Roman" w:hAnsi="Times New Roman" w:cs="Times New Roman"/>
          <w:b w:val="0"/>
          <w:bCs w:val="0"/>
          <w:color w:val="auto"/>
          <w:sz w:val="24"/>
          <w:szCs w:val="24"/>
          <w:lang w:val="es-ES"/>
        </w:rPr>
        <w:t xml:space="preserve"> bits por canal y muestreada a </w:t>
      </w:r>
      <w:r w:rsidR="00FB7EE6" w:rsidRPr="0059009B">
        <w:rPr>
          <w:rFonts w:ascii="Times New Roman" w:hAnsi="Times New Roman" w:cs="Times New Roman"/>
          <w:b w:val="0"/>
          <w:bCs w:val="0"/>
          <w:color w:val="auto"/>
          <w:sz w:val="24"/>
          <w:szCs w:val="24"/>
          <w:lang w:val="es-ES"/>
        </w:rPr>
        <w:t>44</w:t>
      </w:r>
      <w:r w:rsidRPr="0059009B">
        <w:rPr>
          <w:rFonts w:ascii="Times New Roman" w:hAnsi="Times New Roman" w:cs="Times New Roman"/>
          <w:b w:val="0"/>
          <w:bCs w:val="0"/>
          <w:color w:val="auto"/>
          <w:sz w:val="24"/>
          <w:szCs w:val="24"/>
          <w:lang w:val="es-ES"/>
        </w:rPr>
        <w:t xml:space="preserve"> KHz.</w:t>
      </w:r>
      <w:r w:rsidR="00FB7EE6" w:rsidRPr="0059009B">
        <w:rPr>
          <w:rFonts w:ascii="Times New Roman" w:hAnsi="Times New Roman" w:cs="Times New Roman"/>
          <w:b w:val="0"/>
          <w:bCs w:val="0"/>
          <w:color w:val="auto"/>
          <w:sz w:val="24"/>
          <w:szCs w:val="24"/>
          <w:lang w:val="es-ES"/>
        </w:rPr>
        <w:t xml:space="preserve"> Para completar la reproducción de la película se superpone una música de audio estéreo (de las mismas características que la del vídeo) codificada en un archivo de 3 minutos MP3 a 192Kbps</w:t>
      </w:r>
      <w:r w:rsidR="005B1DB7" w:rsidRPr="0059009B">
        <w:rPr>
          <w:rFonts w:ascii="Times New Roman" w:hAnsi="Times New Roman" w:cs="Times New Roman"/>
          <w:b w:val="0"/>
          <w:bCs w:val="0"/>
          <w:color w:val="auto"/>
          <w:sz w:val="24"/>
          <w:szCs w:val="24"/>
          <w:lang w:val="es-ES"/>
        </w:rPr>
        <w:t xml:space="preserve"> que se encuentra en el CD, generando conjuntamente un sistema de audio 7.1</w:t>
      </w:r>
    </w:p>
    <w:p w:rsidR="00BA4057" w:rsidRDefault="00FD3E3A" w:rsidP="00162F09">
      <w:pPr>
        <w:rPr>
          <w:sz w:val="22"/>
          <w:szCs w:val="22"/>
          <w:lang w:val="es-ES"/>
        </w:rPr>
      </w:pPr>
      <w:r w:rsidRPr="00FD3E3A">
        <w:rPr>
          <w:rFonts w:ascii="Times New Roman" w:hAnsi="Times New Roman" w:cs="Times New Roman"/>
          <w:noProof/>
          <w:sz w:val="22"/>
          <w:szCs w:val="22"/>
          <w:lang w:val="es-ES" w:eastAsia="es-ES"/>
        </w:rPr>
        <w:pict>
          <v:shape id="Text Box 8" o:spid="_x0000_s1032" type="#_x0000_t202" style="position:absolute;left:0;text-align:left;margin-left:47.25pt;margin-top:12.4pt;width:385.7pt;height:252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" strokecolor="white [3212]">
            <v:textbox>
              <w:txbxContent>
                <w:p w:rsidR="009D01CD" w:rsidRDefault="00162F09" w:rsidP="008B38E6">
                  <w:pPr>
                    <w:pStyle w:val="Epgrafe"/>
                    <w:jc w:val="center"/>
                    <w:rPr>
                      <w:lang w:val="es-ES"/>
                    </w:rPr>
                  </w:pPr>
                  <w:bookmarkStart w:id="50" w:name="_Ref420432833"/>
                  <w:r>
                    <w:rPr>
                      <w:noProof/>
                      <w:lang w:val="es-ES" w:eastAsia="es-ES"/>
                    </w:rPr>
                    <w:drawing>
                      <wp:inline distT="0" distB="0" distL="0" distR="0">
                        <wp:extent cx="4706620" cy="27724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620" cy="2772410"/>
                                </a:xfrm>
                                <a:prstGeom prst="rect">
                                  <a:avLst/>
                                </a:prstGeom>
                              </pic:spPr>
                            </pic:pic>
                          </a:graphicData>
                        </a:graphic>
                      </wp:inline>
                    </w:drawing>
                  </w:r>
                </w:p>
                <w:p w:rsidR="009D01CD" w:rsidRPr="00FD2031" w:rsidRDefault="009D01CD" w:rsidP="008B38E6">
                  <w:pPr>
                    <w:pStyle w:val="Epgrafe"/>
                    <w:jc w:val="center"/>
                    <w:rPr>
                      <w:rFonts w:ascii="Times New Roman" w:hAnsi="Times New Roman" w:cs="Times New Roman"/>
                      <w:sz w:val="22"/>
                      <w:szCs w:val="22"/>
                      <w:lang w:val="es-ES"/>
                    </w:rPr>
                  </w:pPr>
                  <w:r w:rsidRPr="00FD2031">
                    <w:rPr>
                      <w:lang w:val="es-ES"/>
                    </w:rPr>
                    <w:t xml:space="preserve">Figura </w:t>
                  </w:r>
                  <w:r w:rsidR="00FD3E3A">
                    <w:fldChar w:fldCharType="begin"/>
                  </w:r>
                  <w:r w:rsidRPr="00FD2031">
                    <w:rPr>
                      <w:lang w:val="es-ES"/>
                    </w:rPr>
                    <w:instrText xml:space="preserve"> SEQ Figura \* ARABIC </w:instrText>
                  </w:r>
                  <w:r w:rsidR="00FD3E3A">
                    <w:fldChar w:fldCharType="separate"/>
                  </w:r>
                  <w:r w:rsidR="00C64304">
                    <w:rPr>
                      <w:noProof/>
                      <w:lang w:val="es-ES"/>
                    </w:rPr>
                    <w:t>3</w:t>
                  </w:r>
                  <w:r w:rsidR="00FD3E3A">
                    <w:fldChar w:fldCharType="end"/>
                  </w:r>
                  <w:bookmarkEnd w:id="50"/>
                  <w:r w:rsidRPr="00FD2031">
                    <w:rPr>
                      <w:lang w:val="es-ES"/>
                    </w:rPr>
                    <w:t>. Estructura de los buses y perif</w:t>
                  </w:r>
                  <w:r>
                    <w:rPr>
                      <w:lang w:val="es-ES"/>
                    </w:rPr>
                    <w:t>éricos de un computador.</w:t>
                  </w:r>
                </w:p>
              </w:txbxContent>
            </v:textbox>
            <w10:wrap type="topAndBottom"/>
          </v:shape>
        </w:pict>
      </w:r>
    </w:p>
    <w:p w:rsidR="00FD2031" w:rsidRDefault="00FD2031" w:rsidP="00EB6143">
      <w:pPr>
        <w:pStyle w:val="Prrafodelista"/>
        <w:numPr>
          <w:ilvl w:val="0"/>
          <w:numId w:val="31"/>
        </w:numPr>
        <w:ind w:left="714" w:hanging="357"/>
        <w:rPr>
          <w:sz w:val="24"/>
          <w:lang w:val="es-ES"/>
        </w:rPr>
      </w:pPr>
      <w:r>
        <w:rPr>
          <w:lang w:val="es-ES"/>
        </w:rPr>
        <w:t xml:space="preserve">(0,5 puntos) </w:t>
      </w:r>
      <w:r w:rsidR="0085357F" w:rsidRPr="008B0C3F">
        <w:rPr>
          <w:rFonts w:asciiTheme="majorHAnsi" w:hAnsiTheme="majorHAnsi" w:cs="Arial"/>
          <w:b/>
          <w:spacing w:val="-2"/>
          <w:kern w:val="22"/>
          <w:sz w:val="36"/>
          <w:lang w:val="es-ES_tradnl"/>
        </w:rPr>
        <w:t>Sólo P</w:t>
      </w:r>
      <w:r w:rsidR="00860F9E">
        <w:rPr>
          <w:rFonts w:asciiTheme="majorHAnsi" w:hAnsiTheme="majorHAnsi" w:cs="Arial"/>
          <w:b/>
          <w:spacing w:val="-2"/>
          <w:kern w:val="22"/>
          <w:sz w:val="36"/>
          <w:lang w:val="es-ES_tradnl"/>
        </w:rPr>
        <w:t xml:space="preserve">3 </w:t>
      </w:r>
      <w:r w:rsidR="00C30E5E" w:rsidRPr="00162F09">
        <w:rPr>
          <w:rFonts w:ascii="Times New Roman" w:hAnsi="Times New Roman" w:cs="Times New Roman"/>
          <w:sz w:val="24"/>
          <w:szCs w:val="22"/>
          <w:lang w:val="es-ES"/>
        </w:rPr>
        <w:t>Calcule el tamaño de la película comprimida</w:t>
      </w:r>
      <w:r w:rsidR="00FB7EE6" w:rsidRPr="00162F09">
        <w:rPr>
          <w:rFonts w:ascii="Times New Roman" w:hAnsi="Times New Roman" w:cs="Times New Roman"/>
          <w:sz w:val="24"/>
          <w:szCs w:val="22"/>
          <w:lang w:val="es-ES"/>
        </w:rPr>
        <w:t xml:space="preserve"> y del audio </w:t>
      </w:r>
      <w:r w:rsidR="005B1DB7" w:rsidRPr="00162F09">
        <w:rPr>
          <w:rFonts w:ascii="Times New Roman" w:hAnsi="Times New Roman" w:cs="Times New Roman"/>
          <w:sz w:val="24"/>
          <w:szCs w:val="22"/>
          <w:lang w:val="es-ES"/>
        </w:rPr>
        <w:t>MP3 del</w:t>
      </w:r>
      <w:r w:rsidR="00FB7EE6" w:rsidRPr="00162F09">
        <w:rPr>
          <w:rFonts w:ascii="Times New Roman" w:hAnsi="Times New Roman" w:cs="Times New Roman"/>
          <w:sz w:val="24"/>
          <w:szCs w:val="22"/>
          <w:lang w:val="es-ES"/>
        </w:rPr>
        <w:t xml:space="preserve"> CD</w:t>
      </w:r>
      <w:r w:rsidR="00C30E5E" w:rsidRPr="00162F09">
        <w:rPr>
          <w:rFonts w:ascii="Times New Roman" w:hAnsi="Times New Roman" w:cs="Times New Roman"/>
          <w:sz w:val="24"/>
          <w:szCs w:val="22"/>
          <w:lang w:val="es-ES"/>
        </w:rPr>
        <w:t>. Justifique los cálculos.</w:t>
      </w:r>
    </w:p>
    <w:p w:rsidR="005B1DB7" w:rsidRPr="00162F09" w:rsidRDefault="005B1DB7" w:rsidP="005B1DB7">
      <w:pPr>
        <w:pStyle w:val="Prrafodelista"/>
        <w:pBdr>
          <w:top w:val="single" w:sz="4" w:space="1" w:color="auto"/>
          <w:left w:val="single" w:sz="4" w:space="4" w:color="auto"/>
          <w:bottom w:val="single" w:sz="4" w:space="1" w:color="auto"/>
          <w:right w:val="single" w:sz="4" w:space="4" w:color="auto"/>
        </w:pBdr>
        <w:jc w:val="left"/>
        <w:rPr>
          <w:color w:val="FF0000"/>
          <w:sz w:val="24"/>
          <w:lang w:val="es-ES"/>
        </w:rPr>
      </w:pPr>
    </w:p>
    <w:p w:rsidR="00C30E5E" w:rsidRPr="00162F09" w:rsidRDefault="005B1DB7" w:rsidP="00162F09">
      <w:pPr>
        <w:pStyle w:val="Prrafodelista"/>
        <w:pBdr>
          <w:top w:val="single" w:sz="4" w:space="1" w:color="auto"/>
          <w:left w:val="single" w:sz="4" w:space="4" w:color="auto"/>
          <w:bottom w:val="single" w:sz="4" w:space="1" w:color="auto"/>
          <w:right w:val="single" w:sz="4" w:space="4" w:color="auto"/>
        </w:pBdr>
        <w:jc w:val="left"/>
        <w:rPr>
          <w:rFonts w:ascii="Courier New" w:hAnsi="Courier New" w:cs="Courier New"/>
          <w:color w:val="FF0000"/>
          <w:szCs w:val="20"/>
          <w:lang w:val="en-US"/>
        </w:rPr>
      </w:pPr>
      <w:r w:rsidRPr="00955108">
        <w:rPr>
          <w:rFonts w:ascii="Courier New" w:hAnsi="Courier New" w:cs="Courier New"/>
          <w:color w:val="FF0000"/>
          <w:szCs w:val="20"/>
          <w:lang w:val="en-US"/>
        </w:rPr>
        <w:br/>
      </w:r>
      <w:r w:rsidRPr="00955108">
        <w:rPr>
          <w:rFonts w:ascii="Courier New" w:hAnsi="Courier New" w:cs="Courier New"/>
          <w:color w:val="FF0000"/>
          <w:szCs w:val="20"/>
          <w:lang w:val="en-US"/>
        </w:rPr>
        <w:br/>
      </w:r>
    </w:p>
    <w:p w:rsidR="00C30E5E" w:rsidRPr="00336921" w:rsidRDefault="00C30E5E" w:rsidP="00435BE0">
      <w:pPr>
        <w:pStyle w:val="Prrafodelista"/>
        <w:numPr>
          <w:ilvl w:val="0"/>
          <w:numId w:val="31"/>
        </w:numPr>
        <w:rPr>
          <w:sz w:val="24"/>
          <w:lang w:val="es-ES"/>
        </w:rPr>
      </w:pPr>
      <w:r w:rsidRPr="00336921">
        <w:rPr>
          <w:lang w:val="es-ES"/>
        </w:rPr>
        <w:t>(</w:t>
      </w:r>
      <w:r w:rsidR="00336921" w:rsidRPr="00336921">
        <w:rPr>
          <w:lang w:val="es-ES"/>
        </w:rPr>
        <w:t>1</w:t>
      </w:r>
      <w:r w:rsidRPr="00336921">
        <w:rPr>
          <w:lang w:val="es-ES"/>
        </w:rPr>
        <w:t xml:space="preserve"> punto) </w:t>
      </w:r>
      <w:r w:rsidR="005B1DB7" w:rsidRPr="00162F09">
        <w:rPr>
          <w:rFonts w:ascii="Times New Roman" w:hAnsi="Times New Roman" w:cs="Times New Roman"/>
          <w:sz w:val="24"/>
          <w:szCs w:val="22"/>
          <w:lang w:val="es-ES"/>
        </w:rPr>
        <w:t>Para reproducir la película se lee simultáneamente el MP</w:t>
      </w:r>
      <w:r w:rsidR="00162F09" w:rsidRPr="00162F09">
        <w:rPr>
          <w:rFonts w:ascii="Times New Roman" w:hAnsi="Times New Roman" w:cs="Times New Roman"/>
          <w:sz w:val="24"/>
          <w:szCs w:val="22"/>
          <w:lang w:val="es-ES"/>
        </w:rPr>
        <w:t>EG</w:t>
      </w:r>
      <w:r w:rsidR="005B1DB7" w:rsidRPr="00162F09">
        <w:rPr>
          <w:rFonts w:ascii="Times New Roman" w:hAnsi="Times New Roman" w:cs="Times New Roman"/>
          <w:sz w:val="24"/>
          <w:szCs w:val="22"/>
          <w:lang w:val="es-ES"/>
        </w:rPr>
        <w:t>-2 del HD y el MP3 de</w:t>
      </w:r>
      <w:r w:rsidR="0062373A">
        <w:rPr>
          <w:rFonts w:ascii="Times New Roman" w:hAnsi="Times New Roman" w:cs="Times New Roman"/>
          <w:sz w:val="24"/>
          <w:szCs w:val="22"/>
          <w:lang w:val="es-ES"/>
        </w:rPr>
        <w:t xml:space="preserve">l CD y se llevan a memoria. La GPU lee de memoria, </w:t>
      </w:r>
      <w:r w:rsidR="005B1DB7" w:rsidRPr="00162F09">
        <w:rPr>
          <w:rFonts w:ascii="Times New Roman" w:hAnsi="Times New Roman" w:cs="Times New Roman"/>
          <w:sz w:val="24"/>
          <w:szCs w:val="22"/>
          <w:lang w:val="es-ES"/>
        </w:rPr>
        <w:t xml:space="preserve">descomprime el vídeo y lo pasa a la Video RAM, y descomprime los audios para enviar el 7.1 al sistema de audio. Todo esto se hace de manera </w:t>
      </w:r>
      <w:r w:rsidR="005B1DB7" w:rsidRPr="00162F09">
        <w:rPr>
          <w:rFonts w:ascii="Times New Roman" w:hAnsi="Times New Roman" w:cs="Times New Roman"/>
          <w:b/>
          <w:sz w:val="24"/>
          <w:szCs w:val="22"/>
          <w:lang w:val="es-ES"/>
        </w:rPr>
        <w:t>concurrente y en tiempo real</w:t>
      </w:r>
      <w:r w:rsidR="00336921" w:rsidRPr="00162F09">
        <w:rPr>
          <w:rFonts w:ascii="Times New Roman" w:hAnsi="Times New Roman" w:cs="Times New Roman"/>
          <w:sz w:val="24"/>
          <w:szCs w:val="22"/>
          <w:lang w:val="es-ES"/>
        </w:rPr>
        <w:t xml:space="preserve"> (el proceso total tarda 3 minutos).</w:t>
      </w:r>
      <w:r w:rsidR="00336921">
        <w:rPr>
          <w:lang w:val="es-ES"/>
        </w:rPr>
        <w:t xml:space="preserve"> </w:t>
      </w:r>
    </w:p>
    <w:p w:rsidR="00C30E5E" w:rsidRPr="00955108" w:rsidRDefault="00955108" w:rsidP="00735814">
      <w:pPr>
        <w:pStyle w:val="Prrafodelista"/>
        <w:pBdr>
          <w:top w:val="single" w:sz="4" w:space="1" w:color="auto"/>
          <w:left w:val="single" w:sz="4" w:space="4" w:color="auto"/>
          <w:bottom w:val="single" w:sz="4" w:space="1" w:color="auto"/>
          <w:right w:val="single" w:sz="4" w:space="4" w:color="auto"/>
        </w:pBdr>
        <w:spacing w:line="360" w:lineRule="auto"/>
        <w:jc w:val="left"/>
        <w:rPr>
          <w:rFonts w:ascii="Courier New" w:hAnsi="Courier New" w:cs="Courier New"/>
          <w:color w:val="FF0000"/>
          <w:szCs w:val="20"/>
          <w:lang w:val="es-ES"/>
        </w:rPr>
      </w:pPr>
      <w:r w:rsidRPr="00336921">
        <w:rPr>
          <w:rFonts w:ascii="Times New Roman" w:hAnsi="Times New Roman" w:cs="Times New Roman"/>
          <w:sz w:val="22"/>
          <w:szCs w:val="22"/>
          <w:lang w:val="es-ES"/>
        </w:rPr>
        <w:t xml:space="preserve">Calcule </w:t>
      </w:r>
      <w:r>
        <w:rPr>
          <w:rFonts w:ascii="Times New Roman" w:hAnsi="Times New Roman" w:cs="Times New Roman"/>
          <w:sz w:val="22"/>
          <w:szCs w:val="22"/>
          <w:lang w:val="es-ES"/>
        </w:rPr>
        <w:t xml:space="preserve">la velocidad en MBps </w:t>
      </w:r>
      <w:r w:rsidR="00162F09">
        <w:rPr>
          <w:rFonts w:ascii="Times New Roman" w:hAnsi="Times New Roman" w:cs="Times New Roman"/>
          <w:sz w:val="22"/>
          <w:szCs w:val="22"/>
          <w:lang w:val="es-ES"/>
        </w:rPr>
        <w:t>requerida por</w:t>
      </w:r>
      <w:r>
        <w:rPr>
          <w:rFonts w:ascii="Times New Roman" w:hAnsi="Times New Roman" w:cs="Times New Roman"/>
          <w:sz w:val="22"/>
          <w:szCs w:val="22"/>
          <w:lang w:val="es-ES"/>
        </w:rPr>
        <w:t xml:space="preserve"> los flujos que se indican a continuación</w:t>
      </w:r>
      <w:r w:rsidRPr="00336921">
        <w:rPr>
          <w:sz w:val="24"/>
          <w:lang w:val="es-ES"/>
        </w:rPr>
        <w:t>.</w:t>
      </w:r>
      <w:r>
        <w:rPr>
          <w:sz w:val="24"/>
          <w:lang w:val="es-ES"/>
        </w:rPr>
        <w:br/>
      </w:r>
      <w:r w:rsidR="00676BBB" w:rsidRPr="009F1135">
        <w:rPr>
          <w:rFonts w:ascii="Courier New" w:hAnsi="Courier New" w:cs="Courier New"/>
          <w:szCs w:val="20"/>
          <w:lang w:val="es-ES"/>
        </w:rPr>
        <w:t>MPEG2</w:t>
      </w:r>
      <w:r w:rsidR="009F1135">
        <w:rPr>
          <w:rFonts w:ascii="Courier New" w:hAnsi="Courier New" w:cs="Courier New"/>
          <w:szCs w:val="20"/>
          <w:lang w:val="es-ES"/>
        </w:rPr>
        <w:t xml:space="preserve"> </w:t>
      </w:r>
      <w:r w:rsidR="00676BBB" w:rsidRPr="009F1135">
        <w:rPr>
          <w:rFonts w:ascii="Courier New" w:hAnsi="Courier New" w:cs="Courier New"/>
          <w:szCs w:val="20"/>
          <w:lang w:val="es-ES"/>
        </w:rPr>
        <w:t>=</w:t>
      </w:r>
      <w:r w:rsidR="009F1135">
        <w:rPr>
          <w:rFonts w:ascii="Courier New" w:hAnsi="Courier New" w:cs="Courier New"/>
          <w:szCs w:val="20"/>
          <w:lang w:val="es-ES"/>
        </w:rPr>
        <w:t xml:space="preserve"> </w:t>
      </w:r>
      <w:r w:rsidRPr="00955108">
        <w:rPr>
          <w:rFonts w:ascii="Courier New" w:hAnsi="Courier New" w:cs="Courier New"/>
          <w:color w:val="FF0000"/>
          <w:szCs w:val="20"/>
          <w:lang w:val="es-ES"/>
        </w:rPr>
        <w:br/>
      </w:r>
      <w:r w:rsidRPr="009F1135">
        <w:rPr>
          <w:rFonts w:ascii="Courier New" w:hAnsi="Courier New" w:cs="Courier New"/>
          <w:szCs w:val="20"/>
          <w:lang w:val="es-ES"/>
        </w:rPr>
        <w:t>MP3</w:t>
      </w:r>
      <w:r w:rsidR="009F1135">
        <w:rPr>
          <w:rFonts w:ascii="Courier New" w:hAnsi="Courier New" w:cs="Courier New"/>
          <w:szCs w:val="20"/>
          <w:lang w:val="es-ES"/>
        </w:rPr>
        <w:t xml:space="preserve"> </w:t>
      </w:r>
      <w:r w:rsidRPr="009F1135">
        <w:rPr>
          <w:rFonts w:ascii="Courier New" w:hAnsi="Courier New" w:cs="Courier New"/>
          <w:szCs w:val="20"/>
          <w:lang w:val="es-ES"/>
        </w:rPr>
        <w:t>=</w:t>
      </w:r>
      <w:r w:rsidR="009F1135">
        <w:rPr>
          <w:rFonts w:ascii="Courier New" w:hAnsi="Courier New" w:cs="Courier New"/>
          <w:szCs w:val="20"/>
          <w:lang w:val="es-ES"/>
        </w:rPr>
        <w:t xml:space="preserve"> </w:t>
      </w:r>
      <w:r w:rsidRPr="00955108">
        <w:rPr>
          <w:rFonts w:ascii="Courier New" w:hAnsi="Courier New" w:cs="Courier New"/>
          <w:color w:val="FF0000"/>
          <w:szCs w:val="20"/>
          <w:lang w:val="es-ES"/>
        </w:rPr>
        <w:br/>
      </w:r>
      <w:r w:rsidRPr="009F1135">
        <w:rPr>
          <w:rFonts w:ascii="Courier New" w:hAnsi="Courier New" w:cs="Courier New"/>
          <w:szCs w:val="20"/>
          <w:lang w:val="es-ES"/>
        </w:rPr>
        <w:t>VideoDesc</w:t>
      </w:r>
      <w:r w:rsidR="009F1135">
        <w:rPr>
          <w:rFonts w:ascii="Courier New" w:hAnsi="Courier New" w:cs="Courier New"/>
          <w:szCs w:val="20"/>
          <w:lang w:val="es-ES"/>
        </w:rPr>
        <w:t xml:space="preserve"> </w:t>
      </w:r>
      <w:r w:rsidRPr="009F1135">
        <w:rPr>
          <w:rFonts w:ascii="Courier New" w:hAnsi="Courier New" w:cs="Courier New"/>
          <w:szCs w:val="20"/>
          <w:lang w:val="es-ES"/>
        </w:rPr>
        <w:t>=</w:t>
      </w:r>
      <w:r w:rsidR="009F1135">
        <w:rPr>
          <w:rFonts w:ascii="Courier New" w:hAnsi="Courier New" w:cs="Courier New"/>
          <w:szCs w:val="20"/>
          <w:lang w:val="es-ES"/>
        </w:rPr>
        <w:t xml:space="preserve"> </w:t>
      </w:r>
      <w:r w:rsidRPr="00955108">
        <w:rPr>
          <w:rFonts w:ascii="Courier New" w:hAnsi="Courier New" w:cs="Courier New"/>
          <w:color w:val="FF0000"/>
          <w:szCs w:val="20"/>
          <w:lang w:val="es-ES"/>
        </w:rPr>
        <w:br/>
      </w:r>
      <w:r w:rsidRPr="009F1135">
        <w:rPr>
          <w:rFonts w:ascii="Courier New" w:hAnsi="Courier New" w:cs="Courier New"/>
          <w:szCs w:val="20"/>
          <w:lang w:val="es-ES"/>
        </w:rPr>
        <w:t>Audio7</w:t>
      </w:r>
      <w:r w:rsidR="009F1135">
        <w:rPr>
          <w:rFonts w:ascii="Courier New" w:hAnsi="Courier New" w:cs="Courier New"/>
          <w:szCs w:val="20"/>
          <w:lang w:val="es-ES"/>
        </w:rPr>
        <w:t>.</w:t>
      </w:r>
      <w:r w:rsidRPr="009F1135">
        <w:rPr>
          <w:rFonts w:ascii="Courier New" w:hAnsi="Courier New" w:cs="Courier New"/>
          <w:szCs w:val="20"/>
          <w:lang w:val="es-ES"/>
        </w:rPr>
        <w:t>1Desc</w:t>
      </w:r>
      <w:r w:rsidR="009F1135">
        <w:rPr>
          <w:rFonts w:ascii="Courier New" w:hAnsi="Courier New" w:cs="Courier New"/>
          <w:szCs w:val="20"/>
          <w:lang w:val="es-ES"/>
        </w:rPr>
        <w:t xml:space="preserve"> </w:t>
      </w:r>
      <w:r w:rsidRPr="009F1135">
        <w:rPr>
          <w:rFonts w:ascii="Courier New" w:hAnsi="Courier New" w:cs="Courier New"/>
          <w:szCs w:val="20"/>
          <w:lang w:val="es-ES"/>
        </w:rPr>
        <w:t>=</w:t>
      </w:r>
      <w:r w:rsidR="009F1135">
        <w:rPr>
          <w:rFonts w:ascii="Courier New" w:hAnsi="Courier New" w:cs="Courier New"/>
          <w:szCs w:val="20"/>
          <w:lang w:val="es-ES"/>
        </w:rPr>
        <w:t xml:space="preserve"> </w:t>
      </w:r>
    </w:p>
    <w:p w:rsidR="00955108" w:rsidRPr="00955108" w:rsidRDefault="00955108" w:rsidP="00735814">
      <w:pPr>
        <w:pStyle w:val="Prrafodelista"/>
        <w:pBdr>
          <w:top w:val="single" w:sz="4" w:space="1" w:color="auto"/>
          <w:left w:val="single" w:sz="4" w:space="4" w:color="auto"/>
          <w:bottom w:val="single" w:sz="4" w:space="1" w:color="auto"/>
          <w:right w:val="single" w:sz="4" w:space="4" w:color="auto"/>
        </w:pBdr>
        <w:spacing w:line="360" w:lineRule="auto"/>
        <w:jc w:val="left"/>
        <w:rPr>
          <w:rFonts w:ascii="Courier New" w:hAnsi="Courier New" w:cs="Courier New"/>
          <w:color w:val="FF0000"/>
          <w:szCs w:val="20"/>
          <w:lang w:val="es-ES"/>
        </w:rPr>
      </w:pPr>
      <w:r w:rsidRPr="00336921">
        <w:rPr>
          <w:rFonts w:ascii="Times New Roman" w:hAnsi="Times New Roman" w:cs="Times New Roman"/>
          <w:sz w:val="22"/>
          <w:szCs w:val="22"/>
          <w:lang w:val="es-ES"/>
        </w:rPr>
        <w:t xml:space="preserve">Calcule </w:t>
      </w:r>
      <w:r>
        <w:rPr>
          <w:rFonts w:ascii="Times New Roman" w:hAnsi="Times New Roman" w:cs="Times New Roman"/>
          <w:sz w:val="22"/>
          <w:szCs w:val="22"/>
          <w:lang w:val="es-ES"/>
        </w:rPr>
        <w:t>el porcentaje de utilización de los buses que se indican a continuación</w:t>
      </w:r>
      <w:r w:rsidRPr="00336921">
        <w:rPr>
          <w:sz w:val="24"/>
          <w:lang w:val="es-ES"/>
        </w:rPr>
        <w:t>.</w:t>
      </w:r>
    </w:p>
    <w:p w:rsidR="00A703D9" w:rsidRPr="00162F09" w:rsidRDefault="00480E41" w:rsidP="00162F09">
      <w:pPr>
        <w:pStyle w:val="Prrafodelista"/>
        <w:pBdr>
          <w:top w:val="single" w:sz="4" w:space="1" w:color="auto"/>
          <w:left w:val="single" w:sz="4" w:space="4" w:color="auto"/>
          <w:bottom w:val="single" w:sz="4" w:space="1" w:color="auto"/>
          <w:right w:val="single" w:sz="4" w:space="4" w:color="auto"/>
        </w:pBdr>
        <w:spacing w:line="360" w:lineRule="auto"/>
        <w:jc w:val="left"/>
        <w:rPr>
          <w:rFonts w:ascii="Courier New" w:hAnsi="Courier New" w:cs="Courier New"/>
          <w:color w:val="FF0000"/>
          <w:szCs w:val="20"/>
          <w:lang w:val="en-US"/>
        </w:rPr>
      </w:pPr>
      <w:r w:rsidRPr="009F1135">
        <w:rPr>
          <w:rFonts w:ascii="Courier New" w:hAnsi="Courier New" w:cs="Courier New"/>
          <w:szCs w:val="20"/>
          <w:lang w:val="en-US"/>
        </w:rPr>
        <w:t xml:space="preserve">Bus RN = </w:t>
      </w:r>
      <w:r w:rsidR="00735814">
        <w:rPr>
          <w:rFonts w:ascii="Courier New" w:hAnsi="Courier New" w:cs="Courier New"/>
          <w:color w:val="FF0000"/>
          <w:szCs w:val="20"/>
          <w:lang w:val="en-US"/>
        </w:rPr>
        <w:br/>
      </w:r>
      <w:r w:rsidRPr="00735814">
        <w:rPr>
          <w:rFonts w:ascii="Courier New" w:hAnsi="Courier New" w:cs="Courier New"/>
          <w:szCs w:val="20"/>
          <w:lang w:val="en-US"/>
        </w:rPr>
        <w:t xml:space="preserve">Bus NS = </w:t>
      </w:r>
      <w:r w:rsidR="00735814">
        <w:rPr>
          <w:rFonts w:ascii="Courier New" w:hAnsi="Courier New" w:cs="Courier New"/>
          <w:color w:val="FF0000"/>
          <w:szCs w:val="20"/>
          <w:lang w:val="en-US"/>
        </w:rPr>
        <w:br/>
      </w:r>
      <w:r w:rsidRPr="00735814">
        <w:rPr>
          <w:rFonts w:ascii="Courier New" w:hAnsi="Courier New" w:cs="Courier New"/>
          <w:szCs w:val="20"/>
          <w:lang w:val="en-US"/>
        </w:rPr>
        <w:t xml:space="preserve">Bus </w:t>
      </w:r>
      <w:r w:rsidR="00676BBB" w:rsidRPr="00735814">
        <w:rPr>
          <w:rFonts w:ascii="Courier New" w:hAnsi="Courier New" w:cs="Courier New"/>
          <w:szCs w:val="20"/>
          <w:lang w:val="en-US"/>
        </w:rPr>
        <w:t>SH</w:t>
      </w:r>
      <w:r w:rsidRPr="00735814">
        <w:rPr>
          <w:rFonts w:ascii="Courier New" w:hAnsi="Courier New" w:cs="Courier New"/>
          <w:szCs w:val="20"/>
          <w:lang w:val="en-US"/>
        </w:rPr>
        <w:t xml:space="preserve"> = </w:t>
      </w:r>
      <w:r w:rsidR="009F1135">
        <w:rPr>
          <w:rFonts w:ascii="Courier New" w:hAnsi="Courier New" w:cs="Courier New"/>
          <w:color w:val="FF0000"/>
          <w:szCs w:val="20"/>
          <w:lang w:val="en-US"/>
        </w:rPr>
        <w:br/>
      </w:r>
      <w:r w:rsidR="009F1135" w:rsidRPr="00735814">
        <w:rPr>
          <w:rFonts w:ascii="Courier New" w:hAnsi="Courier New" w:cs="Courier New"/>
          <w:szCs w:val="20"/>
          <w:lang w:val="en-US"/>
        </w:rPr>
        <w:t>Bus NG =</w:t>
      </w:r>
      <w:r w:rsidR="00735814" w:rsidRPr="00735814">
        <w:rPr>
          <w:rFonts w:ascii="Courier New" w:hAnsi="Courier New" w:cs="Courier New"/>
          <w:szCs w:val="20"/>
          <w:lang w:val="en-US"/>
        </w:rPr>
        <w:t xml:space="preserve"> </w:t>
      </w:r>
      <w:r w:rsidR="00735814">
        <w:rPr>
          <w:rFonts w:ascii="Courier New" w:hAnsi="Courier New" w:cs="Courier New"/>
          <w:color w:val="FF0000"/>
          <w:szCs w:val="20"/>
          <w:lang w:val="en-US"/>
        </w:rPr>
        <w:br/>
      </w:r>
      <w:r w:rsidR="00735814" w:rsidRPr="00735814">
        <w:rPr>
          <w:rFonts w:ascii="Courier New" w:hAnsi="Courier New" w:cs="Courier New"/>
          <w:szCs w:val="20"/>
          <w:lang w:val="en-US"/>
        </w:rPr>
        <w:t xml:space="preserve">BUS GV = </w:t>
      </w:r>
      <w:r w:rsidR="00735814">
        <w:rPr>
          <w:rFonts w:ascii="Courier New" w:hAnsi="Courier New" w:cs="Courier New"/>
          <w:color w:val="FF0000"/>
          <w:szCs w:val="20"/>
          <w:lang w:val="en-US"/>
        </w:rPr>
        <w:br/>
      </w:r>
    </w:p>
    <w:sectPr w:rsidR="00A703D9" w:rsidRPr="00162F09" w:rsidSect="003F5C0B">
      <w:type w:val="continuous"/>
      <w:pgSz w:w="11900" w:h="16840"/>
      <w:pgMar w:top="720" w:right="720" w:bottom="720" w:left="720"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5CA" w:rsidRDefault="001845CA" w:rsidP="00D1781F">
      <w:r>
        <w:separator/>
      </w:r>
    </w:p>
  </w:endnote>
  <w:endnote w:type="continuationSeparator" w:id="0">
    <w:p w:rsidR="001845CA" w:rsidRDefault="001845CA" w:rsidP="00D178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5CA" w:rsidRDefault="001845CA" w:rsidP="00D1781F">
      <w:r>
        <w:separator/>
      </w:r>
    </w:p>
  </w:footnote>
  <w:footnote w:type="continuationSeparator" w:id="0">
    <w:p w:rsidR="001845CA" w:rsidRDefault="001845CA" w:rsidP="00D178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6B6"/>
    <w:multiLevelType w:val="hybridMultilevel"/>
    <w:tmpl w:val="E11461F8"/>
    <w:lvl w:ilvl="0" w:tplc="6E52B8B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6CE3716"/>
    <w:multiLevelType w:val="hybridMultilevel"/>
    <w:tmpl w:val="D826A8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E61074"/>
    <w:multiLevelType w:val="hybridMultilevel"/>
    <w:tmpl w:val="B28C14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763731"/>
    <w:multiLevelType w:val="hybridMultilevel"/>
    <w:tmpl w:val="5B600836"/>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CA00514"/>
    <w:multiLevelType w:val="hybridMultilevel"/>
    <w:tmpl w:val="F044FD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EA75F34"/>
    <w:multiLevelType w:val="hybridMultilevel"/>
    <w:tmpl w:val="3182A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4C50BB"/>
    <w:multiLevelType w:val="hybridMultilevel"/>
    <w:tmpl w:val="DAC6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71250C"/>
    <w:multiLevelType w:val="hybridMultilevel"/>
    <w:tmpl w:val="1C9606C2"/>
    <w:lvl w:ilvl="0" w:tplc="4334B84E">
      <w:start w:val="1"/>
      <w:numFmt w:val="decimal"/>
      <w:lvlText w:val="%1"/>
      <w:lvlJc w:val="left"/>
      <w:pPr>
        <w:ind w:left="1410" w:hanging="69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nsid w:val="1F180D13"/>
    <w:multiLevelType w:val="hybridMultilevel"/>
    <w:tmpl w:val="6E0AD0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711E4"/>
    <w:multiLevelType w:val="hybridMultilevel"/>
    <w:tmpl w:val="978A2D6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0">
    <w:nsid w:val="21F44710"/>
    <w:multiLevelType w:val="hybridMultilevel"/>
    <w:tmpl w:val="E46801A4"/>
    <w:lvl w:ilvl="0" w:tplc="6E52B8B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4213525"/>
    <w:multiLevelType w:val="hybridMultilevel"/>
    <w:tmpl w:val="1F2401CE"/>
    <w:lvl w:ilvl="0" w:tplc="BCF0F9F0">
      <w:start w:val="1"/>
      <w:numFmt w:val="lowerLetter"/>
      <w:lvlText w:val="%1."/>
      <w:lvlJc w:val="left"/>
      <w:pPr>
        <w:ind w:left="1668" w:hanging="9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2646121A"/>
    <w:multiLevelType w:val="hybridMultilevel"/>
    <w:tmpl w:val="1CA4447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BC56429"/>
    <w:multiLevelType w:val="hybridMultilevel"/>
    <w:tmpl w:val="2ECA6DA0"/>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BEA59E6"/>
    <w:multiLevelType w:val="hybridMultilevel"/>
    <w:tmpl w:val="0AFCD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271CD2"/>
    <w:multiLevelType w:val="hybridMultilevel"/>
    <w:tmpl w:val="D0144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D778E2"/>
    <w:multiLevelType w:val="hybridMultilevel"/>
    <w:tmpl w:val="9E301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DA0541"/>
    <w:multiLevelType w:val="hybridMultilevel"/>
    <w:tmpl w:val="78EA4512"/>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18">
    <w:nsid w:val="31902E77"/>
    <w:multiLevelType w:val="hybridMultilevel"/>
    <w:tmpl w:val="BD2841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A044A39"/>
    <w:multiLevelType w:val="hybridMultilevel"/>
    <w:tmpl w:val="AB72D8D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CD1241D"/>
    <w:multiLevelType w:val="hybridMultilevel"/>
    <w:tmpl w:val="5574AC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7E2F35"/>
    <w:multiLevelType w:val="hybridMultilevel"/>
    <w:tmpl w:val="9C6075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1404461"/>
    <w:multiLevelType w:val="hybridMultilevel"/>
    <w:tmpl w:val="978A2D6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nsid w:val="5281788C"/>
    <w:multiLevelType w:val="hybridMultilevel"/>
    <w:tmpl w:val="06B23A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15D7FDE"/>
    <w:multiLevelType w:val="hybridMultilevel"/>
    <w:tmpl w:val="F8FCA6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360ABC"/>
    <w:multiLevelType w:val="hybridMultilevel"/>
    <w:tmpl w:val="1F0ED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D800C70"/>
    <w:multiLevelType w:val="hybridMultilevel"/>
    <w:tmpl w:val="951E41D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53488E"/>
    <w:multiLevelType w:val="hybridMultilevel"/>
    <w:tmpl w:val="4A3C6D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1B62E87"/>
    <w:multiLevelType w:val="hybridMultilevel"/>
    <w:tmpl w:val="7CA40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D84A2B"/>
    <w:multiLevelType w:val="multilevel"/>
    <w:tmpl w:val="542C9A1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8D85877"/>
    <w:multiLevelType w:val="hybridMultilevel"/>
    <w:tmpl w:val="9A764136"/>
    <w:lvl w:ilvl="0" w:tplc="C7942CB6">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6523C4"/>
    <w:multiLevelType w:val="hybridMultilevel"/>
    <w:tmpl w:val="91AE46D4"/>
    <w:lvl w:ilvl="0" w:tplc="D6F2BE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30"/>
  </w:num>
  <w:num w:numId="3">
    <w:abstractNumId w:val="1"/>
  </w:num>
  <w:num w:numId="4">
    <w:abstractNumId w:val="29"/>
  </w:num>
  <w:num w:numId="5">
    <w:abstractNumId w:val="18"/>
  </w:num>
  <w:num w:numId="6">
    <w:abstractNumId w:val="20"/>
  </w:num>
  <w:num w:numId="7">
    <w:abstractNumId w:val="2"/>
  </w:num>
  <w:num w:numId="8">
    <w:abstractNumId w:val="10"/>
  </w:num>
  <w:num w:numId="9">
    <w:abstractNumId w:val="0"/>
  </w:num>
  <w:num w:numId="10">
    <w:abstractNumId w:val="31"/>
  </w:num>
  <w:num w:numId="11">
    <w:abstractNumId w:val="9"/>
  </w:num>
  <w:num w:numId="12">
    <w:abstractNumId w:val="22"/>
  </w:num>
  <w:num w:numId="13">
    <w:abstractNumId w:val="25"/>
  </w:num>
  <w:num w:numId="14">
    <w:abstractNumId w:val="14"/>
  </w:num>
  <w:num w:numId="15">
    <w:abstractNumId w:val="5"/>
  </w:num>
  <w:num w:numId="16">
    <w:abstractNumId w:val="26"/>
  </w:num>
  <w:num w:numId="17">
    <w:abstractNumId w:val="13"/>
  </w:num>
  <w:num w:numId="18">
    <w:abstractNumId w:val="21"/>
  </w:num>
  <w:num w:numId="19">
    <w:abstractNumId w:val="3"/>
  </w:num>
  <w:num w:numId="20">
    <w:abstractNumId w:val="27"/>
  </w:num>
  <w:num w:numId="21">
    <w:abstractNumId w:val="4"/>
  </w:num>
  <w:num w:numId="22">
    <w:abstractNumId w:val="6"/>
  </w:num>
  <w:num w:numId="23">
    <w:abstractNumId w:val="28"/>
  </w:num>
  <w:num w:numId="24">
    <w:abstractNumId w:val="19"/>
  </w:num>
  <w:num w:numId="25">
    <w:abstractNumId w:val="7"/>
  </w:num>
  <w:num w:numId="26">
    <w:abstractNumId w:val="16"/>
  </w:num>
  <w:num w:numId="27">
    <w:abstractNumId w:val="15"/>
  </w:num>
  <w:num w:numId="28">
    <w:abstractNumId w:val="8"/>
  </w:num>
  <w:num w:numId="29">
    <w:abstractNumId w:val="12"/>
  </w:num>
  <w:num w:numId="30">
    <w:abstractNumId w:val="24"/>
  </w:num>
  <w:num w:numId="31">
    <w:abstractNumId w:val="2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996C98"/>
    <w:rsid w:val="000077D2"/>
    <w:rsid w:val="000150ED"/>
    <w:rsid w:val="0001637F"/>
    <w:rsid w:val="00027468"/>
    <w:rsid w:val="00032EC4"/>
    <w:rsid w:val="00052A98"/>
    <w:rsid w:val="00060E8B"/>
    <w:rsid w:val="00062BFE"/>
    <w:rsid w:val="00072694"/>
    <w:rsid w:val="00095DBE"/>
    <w:rsid w:val="000A6B2F"/>
    <w:rsid w:val="000C1A8B"/>
    <w:rsid w:val="000E0C41"/>
    <w:rsid w:val="000E1041"/>
    <w:rsid w:val="000F6B92"/>
    <w:rsid w:val="0010519B"/>
    <w:rsid w:val="001067A9"/>
    <w:rsid w:val="00124894"/>
    <w:rsid w:val="00136ACB"/>
    <w:rsid w:val="0014575F"/>
    <w:rsid w:val="00147677"/>
    <w:rsid w:val="001575E1"/>
    <w:rsid w:val="00162F09"/>
    <w:rsid w:val="00170A56"/>
    <w:rsid w:val="001845CA"/>
    <w:rsid w:val="00187730"/>
    <w:rsid w:val="001935C5"/>
    <w:rsid w:val="001A79A7"/>
    <w:rsid w:val="001B354B"/>
    <w:rsid w:val="001B3FB6"/>
    <w:rsid w:val="001D186C"/>
    <w:rsid w:val="001E645E"/>
    <w:rsid w:val="001F4161"/>
    <w:rsid w:val="0020045B"/>
    <w:rsid w:val="00222025"/>
    <w:rsid w:val="0022222D"/>
    <w:rsid w:val="002321A3"/>
    <w:rsid w:val="00236FA4"/>
    <w:rsid w:val="00244C13"/>
    <w:rsid w:val="002513FE"/>
    <w:rsid w:val="00251D72"/>
    <w:rsid w:val="00252A7B"/>
    <w:rsid w:val="00284297"/>
    <w:rsid w:val="0029659A"/>
    <w:rsid w:val="00297A81"/>
    <w:rsid w:val="002C1689"/>
    <w:rsid w:val="002C2EE1"/>
    <w:rsid w:val="002D53F5"/>
    <w:rsid w:val="002E45DB"/>
    <w:rsid w:val="002E72E8"/>
    <w:rsid w:val="00310720"/>
    <w:rsid w:val="0031542E"/>
    <w:rsid w:val="00316CB6"/>
    <w:rsid w:val="003358E7"/>
    <w:rsid w:val="00335D24"/>
    <w:rsid w:val="00336921"/>
    <w:rsid w:val="003540BF"/>
    <w:rsid w:val="003562B7"/>
    <w:rsid w:val="0036570D"/>
    <w:rsid w:val="00365DB7"/>
    <w:rsid w:val="00376956"/>
    <w:rsid w:val="003944FC"/>
    <w:rsid w:val="003A72A6"/>
    <w:rsid w:val="003D3109"/>
    <w:rsid w:val="003D3F75"/>
    <w:rsid w:val="003E1216"/>
    <w:rsid w:val="003F0519"/>
    <w:rsid w:val="003F2462"/>
    <w:rsid w:val="003F5C0B"/>
    <w:rsid w:val="004057E3"/>
    <w:rsid w:val="00411FBD"/>
    <w:rsid w:val="00417A23"/>
    <w:rsid w:val="00423B28"/>
    <w:rsid w:val="004315E8"/>
    <w:rsid w:val="00440A99"/>
    <w:rsid w:val="0044740C"/>
    <w:rsid w:val="00453747"/>
    <w:rsid w:val="004562A1"/>
    <w:rsid w:val="00470511"/>
    <w:rsid w:val="00480E41"/>
    <w:rsid w:val="00483500"/>
    <w:rsid w:val="0049692D"/>
    <w:rsid w:val="004C48BB"/>
    <w:rsid w:val="004C5E47"/>
    <w:rsid w:val="004E0E3C"/>
    <w:rsid w:val="004E4CB0"/>
    <w:rsid w:val="004F374C"/>
    <w:rsid w:val="00503C4C"/>
    <w:rsid w:val="00511DB5"/>
    <w:rsid w:val="00535A9D"/>
    <w:rsid w:val="00545535"/>
    <w:rsid w:val="005520A8"/>
    <w:rsid w:val="00552F28"/>
    <w:rsid w:val="0055755E"/>
    <w:rsid w:val="00561A2A"/>
    <w:rsid w:val="0059009B"/>
    <w:rsid w:val="00594FF2"/>
    <w:rsid w:val="00597EDB"/>
    <w:rsid w:val="005B1DB7"/>
    <w:rsid w:val="005D3EE5"/>
    <w:rsid w:val="005E42CC"/>
    <w:rsid w:val="0062373A"/>
    <w:rsid w:val="006249FB"/>
    <w:rsid w:val="00626FC5"/>
    <w:rsid w:val="006308EB"/>
    <w:rsid w:val="00651BEF"/>
    <w:rsid w:val="006550C6"/>
    <w:rsid w:val="00676BBB"/>
    <w:rsid w:val="006919D3"/>
    <w:rsid w:val="00692F31"/>
    <w:rsid w:val="00695951"/>
    <w:rsid w:val="00697F21"/>
    <w:rsid w:val="006A4117"/>
    <w:rsid w:val="006B1B8D"/>
    <w:rsid w:val="006C5239"/>
    <w:rsid w:val="006C537C"/>
    <w:rsid w:val="006C62FE"/>
    <w:rsid w:val="006E1380"/>
    <w:rsid w:val="006E3996"/>
    <w:rsid w:val="006E5358"/>
    <w:rsid w:val="007070F1"/>
    <w:rsid w:val="00710278"/>
    <w:rsid w:val="00720FF2"/>
    <w:rsid w:val="0072371A"/>
    <w:rsid w:val="007270A0"/>
    <w:rsid w:val="00727DF7"/>
    <w:rsid w:val="00735814"/>
    <w:rsid w:val="00737958"/>
    <w:rsid w:val="007513BD"/>
    <w:rsid w:val="00765F8D"/>
    <w:rsid w:val="00777ECC"/>
    <w:rsid w:val="00784959"/>
    <w:rsid w:val="007A1CA2"/>
    <w:rsid w:val="007B2537"/>
    <w:rsid w:val="007C5434"/>
    <w:rsid w:val="007C7A48"/>
    <w:rsid w:val="007C7F8C"/>
    <w:rsid w:val="007E5AA9"/>
    <w:rsid w:val="007F6C86"/>
    <w:rsid w:val="00821F87"/>
    <w:rsid w:val="00825AAA"/>
    <w:rsid w:val="00835DE8"/>
    <w:rsid w:val="00842862"/>
    <w:rsid w:val="00852A95"/>
    <w:rsid w:val="0085357F"/>
    <w:rsid w:val="00860F9E"/>
    <w:rsid w:val="0086726F"/>
    <w:rsid w:val="008769B8"/>
    <w:rsid w:val="00891675"/>
    <w:rsid w:val="008920AF"/>
    <w:rsid w:val="008939EE"/>
    <w:rsid w:val="008A34EC"/>
    <w:rsid w:val="008B38E6"/>
    <w:rsid w:val="008C29A1"/>
    <w:rsid w:val="008C575E"/>
    <w:rsid w:val="008D192C"/>
    <w:rsid w:val="008E53E2"/>
    <w:rsid w:val="008F7697"/>
    <w:rsid w:val="008F7D3E"/>
    <w:rsid w:val="00906555"/>
    <w:rsid w:val="00910512"/>
    <w:rsid w:val="009155C5"/>
    <w:rsid w:val="00925238"/>
    <w:rsid w:val="009307EE"/>
    <w:rsid w:val="009412BA"/>
    <w:rsid w:val="00945E47"/>
    <w:rsid w:val="0094638A"/>
    <w:rsid w:val="00953EBC"/>
    <w:rsid w:val="00955108"/>
    <w:rsid w:val="00967E5A"/>
    <w:rsid w:val="009857E4"/>
    <w:rsid w:val="00987FC1"/>
    <w:rsid w:val="00996C98"/>
    <w:rsid w:val="009A08D6"/>
    <w:rsid w:val="009C10B4"/>
    <w:rsid w:val="009C3E74"/>
    <w:rsid w:val="009D01CD"/>
    <w:rsid w:val="009E75F0"/>
    <w:rsid w:val="009F1135"/>
    <w:rsid w:val="009F3CFD"/>
    <w:rsid w:val="009F575A"/>
    <w:rsid w:val="009F7A46"/>
    <w:rsid w:val="00A016FD"/>
    <w:rsid w:val="00A11C57"/>
    <w:rsid w:val="00A125DF"/>
    <w:rsid w:val="00A45638"/>
    <w:rsid w:val="00A47349"/>
    <w:rsid w:val="00A549AD"/>
    <w:rsid w:val="00A57428"/>
    <w:rsid w:val="00A703D9"/>
    <w:rsid w:val="00A728C9"/>
    <w:rsid w:val="00A76656"/>
    <w:rsid w:val="00A9682E"/>
    <w:rsid w:val="00AA05C9"/>
    <w:rsid w:val="00AC6FCA"/>
    <w:rsid w:val="00AD2BF9"/>
    <w:rsid w:val="00AE0800"/>
    <w:rsid w:val="00AF5C8B"/>
    <w:rsid w:val="00B43D44"/>
    <w:rsid w:val="00B44D1A"/>
    <w:rsid w:val="00B450E7"/>
    <w:rsid w:val="00B57243"/>
    <w:rsid w:val="00B65D6E"/>
    <w:rsid w:val="00B66E74"/>
    <w:rsid w:val="00B73123"/>
    <w:rsid w:val="00B76319"/>
    <w:rsid w:val="00B7694C"/>
    <w:rsid w:val="00B8066B"/>
    <w:rsid w:val="00B873A1"/>
    <w:rsid w:val="00BA4057"/>
    <w:rsid w:val="00BB3416"/>
    <w:rsid w:val="00BC0C31"/>
    <w:rsid w:val="00BF6974"/>
    <w:rsid w:val="00BF7FA9"/>
    <w:rsid w:val="00C21C68"/>
    <w:rsid w:val="00C30E5E"/>
    <w:rsid w:val="00C3630E"/>
    <w:rsid w:val="00C5727B"/>
    <w:rsid w:val="00C60D6F"/>
    <w:rsid w:val="00C61B6D"/>
    <w:rsid w:val="00C64304"/>
    <w:rsid w:val="00C7010E"/>
    <w:rsid w:val="00C72A84"/>
    <w:rsid w:val="00C7307B"/>
    <w:rsid w:val="00C914C1"/>
    <w:rsid w:val="00CB526F"/>
    <w:rsid w:val="00CC6739"/>
    <w:rsid w:val="00CD4CB5"/>
    <w:rsid w:val="00CE1469"/>
    <w:rsid w:val="00CE21C3"/>
    <w:rsid w:val="00CE2C3D"/>
    <w:rsid w:val="00D04B54"/>
    <w:rsid w:val="00D168BB"/>
    <w:rsid w:val="00D1781F"/>
    <w:rsid w:val="00D23C01"/>
    <w:rsid w:val="00D24033"/>
    <w:rsid w:val="00D4053E"/>
    <w:rsid w:val="00D42B8A"/>
    <w:rsid w:val="00D5436B"/>
    <w:rsid w:val="00D66FD4"/>
    <w:rsid w:val="00D8170F"/>
    <w:rsid w:val="00D95807"/>
    <w:rsid w:val="00DB52D2"/>
    <w:rsid w:val="00DB5CD9"/>
    <w:rsid w:val="00DC687B"/>
    <w:rsid w:val="00DD6693"/>
    <w:rsid w:val="00DE19BE"/>
    <w:rsid w:val="00DE1D8F"/>
    <w:rsid w:val="00DF68A4"/>
    <w:rsid w:val="00E03D46"/>
    <w:rsid w:val="00E073F5"/>
    <w:rsid w:val="00E16D25"/>
    <w:rsid w:val="00E17940"/>
    <w:rsid w:val="00E179B4"/>
    <w:rsid w:val="00E202A9"/>
    <w:rsid w:val="00E20A7D"/>
    <w:rsid w:val="00E31B05"/>
    <w:rsid w:val="00E50CE0"/>
    <w:rsid w:val="00E75E5B"/>
    <w:rsid w:val="00E939EB"/>
    <w:rsid w:val="00EA328A"/>
    <w:rsid w:val="00EB4F61"/>
    <w:rsid w:val="00EB6143"/>
    <w:rsid w:val="00EB77A7"/>
    <w:rsid w:val="00EC233A"/>
    <w:rsid w:val="00ED0F2C"/>
    <w:rsid w:val="00ED7832"/>
    <w:rsid w:val="00EF5E70"/>
    <w:rsid w:val="00F07B3A"/>
    <w:rsid w:val="00F40868"/>
    <w:rsid w:val="00F42D80"/>
    <w:rsid w:val="00F43E13"/>
    <w:rsid w:val="00F556F2"/>
    <w:rsid w:val="00F64104"/>
    <w:rsid w:val="00F65E81"/>
    <w:rsid w:val="00F74C41"/>
    <w:rsid w:val="00F906A3"/>
    <w:rsid w:val="00F91237"/>
    <w:rsid w:val="00F91B5E"/>
    <w:rsid w:val="00F92EA4"/>
    <w:rsid w:val="00F976C7"/>
    <w:rsid w:val="00F97DAB"/>
    <w:rsid w:val="00FA12BA"/>
    <w:rsid w:val="00FB046A"/>
    <w:rsid w:val="00FB7EE6"/>
    <w:rsid w:val="00FC70B9"/>
    <w:rsid w:val="00FD2031"/>
    <w:rsid w:val="00FD3E3A"/>
    <w:rsid w:val="00FE1338"/>
    <w:rsid w:val="00FE2656"/>
    <w:rsid w:val="00FE26BD"/>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Conector recto de flecha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C0B"/>
    <w:pPr>
      <w:jc w:val="both"/>
    </w:pPr>
    <w:rPr>
      <w:sz w:val="20"/>
      <w:lang w:val="en-GB"/>
    </w:rPr>
  </w:style>
  <w:style w:type="paragraph" w:styleId="Ttulo1">
    <w:name w:val="heading 1"/>
    <w:basedOn w:val="Normal"/>
    <w:next w:val="Normal"/>
    <w:link w:val="Ttulo1Car"/>
    <w:uiPriority w:val="9"/>
    <w:qFormat/>
    <w:rsid w:val="00996C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996C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C98"/>
    <w:rPr>
      <w:rFonts w:asciiTheme="majorHAnsi" w:eastAsiaTheme="majorEastAsia" w:hAnsiTheme="majorHAnsi" w:cstheme="majorBidi"/>
      <w:b/>
      <w:bCs/>
      <w:color w:val="345A8A" w:themeColor="accent1" w:themeShade="B5"/>
      <w:sz w:val="32"/>
      <w:szCs w:val="32"/>
      <w:lang w:val="en-GB"/>
    </w:rPr>
  </w:style>
  <w:style w:type="character" w:customStyle="1" w:styleId="Ttulo2Car">
    <w:name w:val="Título 2 Car"/>
    <w:basedOn w:val="Fuentedeprrafopredeter"/>
    <w:link w:val="Ttulo2"/>
    <w:uiPriority w:val="9"/>
    <w:rsid w:val="00996C98"/>
    <w:rPr>
      <w:rFonts w:asciiTheme="majorHAnsi" w:eastAsiaTheme="majorEastAsia" w:hAnsiTheme="majorHAnsi" w:cstheme="majorBidi"/>
      <w:b/>
      <w:bCs/>
      <w:color w:val="4F81BD" w:themeColor="accent1"/>
      <w:sz w:val="26"/>
      <w:szCs w:val="26"/>
      <w:lang w:val="en-GB"/>
    </w:rPr>
  </w:style>
  <w:style w:type="table" w:styleId="Tablaconcuadrcula">
    <w:name w:val="Table Grid"/>
    <w:basedOn w:val="Tablanormal"/>
    <w:uiPriority w:val="59"/>
    <w:rsid w:val="00F90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06A3"/>
    <w:pPr>
      <w:ind w:left="720"/>
      <w:contextualSpacing/>
    </w:pPr>
  </w:style>
  <w:style w:type="paragraph" w:styleId="Textodeglobo">
    <w:name w:val="Balloon Text"/>
    <w:basedOn w:val="Normal"/>
    <w:link w:val="TextodegloboCar"/>
    <w:uiPriority w:val="99"/>
    <w:semiHidden/>
    <w:unhideWhenUsed/>
    <w:rsid w:val="00EA328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328A"/>
    <w:rPr>
      <w:rFonts w:ascii="Lucida Grande" w:hAnsi="Lucida Grande"/>
      <w:sz w:val="18"/>
      <w:szCs w:val="18"/>
      <w:lang w:val="en-GB"/>
    </w:rPr>
  </w:style>
  <w:style w:type="paragraph" w:styleId="Mapadeldocumento">
    <w:name w:val="Document Map"/>
    <w:basedOn w:val="Normal"/>
    <w:link w:val="MapadeldocumentoCar"/>
    <w:uiPriority w:val="99"/>
    <w:semiHidden/>
    <w:unhideWhenUsed/>
    <w:rsid w:val="0072371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2371A"/>
    <w:rPr>
      <w:rFonts w:ascii="Tahoma" w:hAnsi="Tahoma" w:cs="Tahoma"/>
      <w:sz w:val="16"/>
      <w:szCs w:val="16"/>
      <w:lang w:val="en-GB"/>
    </w:rPr>
  </w:style>
  <w:style w:type="table" w:styleId="Listaclara-nfasis1">
    <w:name w:val="Light List Accent 1"/>
    <w:basedOn w:val="Tablanormal"/>
    <w:uiPriority w:val="61"/>
    <w:rsid w:val="002513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2513F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
    <w:name w:val="Light Grid"/>
    <w:basedOn w:val="Tablanormal"/>
    <w:uiPriority w:val="62"/>
    <w:rsid w:val="002D53F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3F0519"/>
    <w:pPr>
      <w:spacing w:before="100" w:beforeAutospacing="1" w:after="100" w:afterAutospacing="1"/>
      <w:jc w:val="left"/>
    </w:pPr>
    <w:rPr>
      <w:rFonts w:ascii="Times New Roman" w:hAnsi="Times New Roman" w:cs="Times New Roman"/>
      <w:lang w:val="es-ES" w:eastAsia="es-ES"/>
    </w:rPr>
  </w:style>
  <w:style w:type="paragraph" w:styleId="Encabezado">
    <w:name w:val="header"/>
    <w:basedOn w:val="Normal"/>
    <w:link w:val="EncabezadoCar"/>
    <w:uiPriority w:val="99"/>
    <w:unhideWhenUsed/>
    <w:rsid w:val="00D1781F"/>
    <w:pPr>
      <w:tabs>
        <w:tab w:val="center" w:pos="4252"/>
        <w:tab w:val="right" w:pos="8504"/>
      </w:tabs>
    </w:pPr>
  </w:style>
  <w:style w:type="character" w:customStyle="1" w:styleId="EncabezadoCar">
    <w:name w:val="Encabezado Car"/>
    <w:basedOn w:val="Fuentedeprrafopredeter"/>
    <w:link w:val="Encabezado"/>
    <w:uiPriority w:val="99"/>
    <w:rsid w:val="00D1781F"/>
    <w:rPr>
      <w:rFonts w:ascii="Arial" w:hAnsi="Arial"/>
      <w:lang w:val="en-GB"/>
    </w:rPr>
  </w:style>
  <w:style w:type="paragraph" w:styleId="Piedepgina">
    <w:name w:val="footer"/>
    <w:basedOn w:val="Normal"/>
    <w:link w:val="PiedepginaCar"/>
    <w:uiPriority w:val="99"/>
    <w:unhideWhenUsed/>
    <w:rsid w:val="00D1781F"/>
    <w:pPr>
      <w:tabs>
        <w:tab w:val="center" w:pos="4252"/>
        <w:tab w:val="right" w:pos="8504"/>
      </w:tabs>
    </w:pPr>
  </w:style>
  <w:style w:type="character" w:customStyle="1" w:styleId="PiedepginaCar">
    <w:name w:val="Pie de página Car"/>
    <w:basedOn w:val="Fuentedeprrafopredeter"/>
    <w:link w:val="Piedepgina"/>
    <w:uiPriority w:val="99"/>
    <w:rsid w:val="00D1781F"/>
    <w:rPr>
      <w:rFonts w:ascii="Arial" w:hAnsi="Arial"/>
      <w:lang w:val="en-GB"/>
    </w:rPr>
  </w:style>
  <w:style w:type="paragraph" w:styleId="Epgrafe">
    <w:name w:val="caption"/>
    <w:basedOn w:val="Normal"/>
    <w:next w:val="Normal"/>
    <w:uiPriority w:val="35"/>
    <w:unhideWhenUsed/>
    <w:qFormat/>
    <w:rsid w:val="005D3EE5"/>
    <w:pPr>
      <w:spacing w:after="200"/>
    </w:pPr>
    <w:rPr>
      <w:b/>
      <w:bCs/>
      <w:color w:val="4F81BD" w:themeColor="accent1"/>
      <w:sz w:val="18"/>
      <w:szCs w:val="18"/>
    </w:rPr>
  </w:style>
  <w:style w:type="character" w:styleId="Textodelmarcadordeposicin">
    <w:name w:val="Placeholder Text"/>
    <w:basedOn w:val="Fuentedeprrafopredeter"/>
    <w:uiPriority w:val="99"/>
    <w:semiHidden/>
    <w:rsid w:val="0001637F"/>
    <w:rPr>
      <w:color w:val="808080"/>
    </w:rPr>
  </w:style>
  <w:style w:type="paragraph" w:styleId="Revisin">
    <w:name w:val="Revision"/>
    <w:hidden/>
    <w:uiPriority w:val="99"/>
    <w:semiHidden/>
    <w:rsid w:val="00EB4F61"/>
    <w:rPr>
      <w:sz w:val="20"/>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7F65-5A52-46FF-9721-5B4C7815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Entregable 01. Interfaces de E/S</vt:lpstr>
    </vt:vector>
  </TitlesOfParts>
  <Company>Universidad Politécnica de Valencia</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01. Interfaces de E/S</dc:title>
  <dc:subject>Estructura de Computadores</dc:subject>
  <dc:creator>José M Valiente González</dc:creator>
  <cp:lastModifiedBy>Milagros Martinez</cp:lastModifiedBy>
  <cp:revision>2</cp:revision>
  <cp:lastPrinted>2015-06-11T06:40:00Z</cp:lastPrinted>
  <dcterms:created xsi:type="dcterms:W3CDTF">2016-05-11T10:34:00Z</dcterms:created>
  <dcterms:modified xsi:type="dcterms:W3CDTF">2016-05-11T10:34:00Z</dcterms:modified>
</cp:coreProperties>
</file>